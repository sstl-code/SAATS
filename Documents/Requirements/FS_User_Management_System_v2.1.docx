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1D40" w14:textId="77777777" w:rsidR="00EB6B83" w:rsidRDefault="00FE67A8" w:rsidP="00884DDC">
      <w:r w:rsidRPr="00FE67A8">
        <w:rPr>
          <w:noProof/>
        </w:rPr>
        <mc:AlternateContent>
          <mc:Choice Requires="wps">
            <w:drawing>
              <wp:anchor distT="152400" distB="152400" distL="152400" distR="152400" simplePos="0" relativeHeight="251992064" behindDoc="0" locked="0" layoutInCell="1" allowOverlap="1" wp14:anchorId="3041FBD5" wp14:editId="6E66F843">
                <wp:simplePos x="0" y="0"/>
                <wp:positionH relativeFrom="margin">
                  <wp:posOffset>-137795</wp:posOffset>
                </wp:positionH>
                <wp:positionV relativeFrom="page">
                  <wp:posOffset>152400</wp:posOffset>
                </wp:positionV>
                <wp:extent cx="2192020" cy="4251325"/>
                <wp:effectExtent l="0" t="0" r="5080" b="3175"/>
                <wp:wrapNone/>
                <wp:docPr id="1073741836" name="officeArt object"/>
                <wp:cNvGraphicFramePr/>
                <a:graphic xmlns:a="http://schemas.openxmlformats.org/drawingml/2006/main">
                  <a:graphicData uri="http://schemas.microsoft.com/office/word/2010/wordprocessingShape">
                    <wps:wsp>
                      <wps:cNvSpPr/>
                      <wps:spPr>
                        <a:xfrm>
                          <a:off x="0" y="0"/>
                          <a:ext cx="2192020" cy="4251325"/>
                        </a:xfrm>
                        <a:prstGeom prst="rect">
                          <a:avLst/>
                        </a:prstGeom>
                        <a:solidFill>
                          <a:srgbClr val="242B53"/>
                        </a:solidFill>
                        <a:ln w="12700" cap="flat">
                          <a:noFill/>
                          <a:miter lim="400000"/>
                        </a:ln>
                        <a:effectLst/>
                      </wps:spPr>
                      <wps:bodyPr/>
                    </wps:wsp>
                  </a:graphicData>
                </a:graphic>
                <wp14:sizeRelV relativeFrom="margin">
                  <wp14:pctHeight>0</wp14:pctHeight>
                </wp14:sizeRelV>
              </wp:anchor>
            </w:drawing>
          </mc:Choice>
          <mc:Fallback>
            <w:pict>
              <v:rect w14:anchorId="5B95822E" id="officeArt object" o:spid="_x0000_s1026" style="position:absolute;margin-left:-10.85pt;margin-top:12pt;width:172.6pt;height:334.75pt;z-index:25199206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" fillcolor="#242b53" stroked="f" strokeweight="1pt">
                <v:stroke miterlimit="4"/>
                <w10:wrap anchorx="margin" anchory="page"/>
              </v:rect>
            </w:pict>
          </mc:Fallback>
        </mc:AlternateContent>
      </w:r>
      <w:r w:rsidRPr="00FE67A8">
        <w:rPr>
          <w:noProof/>
        </w:rPr>
        <w:drawing>
          <wp:anchor distT="152400" distB="152400" distL="152400" distR="152400" simplePos="0" relativeHeight="251993088" behindDoc="0" locked="0" layoutInCell="1" allowOverlap="1" wp14:anchorId="7F4F1307" wp14:editId="1799FAF1">
            <wp:simplePos x="0" y="0"/>
            <wp:positionH relativeFrom="margin">
              <wp:posOffset>316865</wp:posOffset>
            </wp:positionH>
            <wp:positionV relativeFrom="line">
              <wp:posOffset>1094105</wp:posOffset>
            </wp:positionV>
            <wp:extent cx="1275715" cy="1747520"/>
            <wp:effectExtent l="0" t="0" r="0" b="0"/>
            <wp:wrapThrough wrapText="bothSides" distL="152400" distR="152400">
              <wp:wrapPolygon edited="1">
                <wp:start x="10360" y="0"/>
                <wp:lineTo x="9177" y="83"/>
                <wp:lineTo x="7471" y="378"/>
                <wp:lineTo x="5825" y="888"/>
                <wp:lineTo x="4259" y="1604"/>
                <wp:lineTo x="3050" y="2403"/>
                <wp:lineTo x="2009" y="3310"/>
                <wp:lineTo x="1109" y="4389"/>
                <wp:lineTo x="417" y="5674"/>
                <wp:lineTo x="40" y="7047"/>
                <wp:lineTo x="13" y="8498"/>
                <wp:lineTo x="275" y="9724"/>
                <wp:lineTo x="880" y="11053"/>
                <wp:lineTo x="1397" y="11753"/>
                <wp:lineTo x="1397" y="17571"/>
                <wp:lineTo x="1371" y="18076"/>
                <wp:lineTo x="2761" y="18100"/>
                <wp:lineTo x="2761" y="20523"/>
                <wp:lineTo x="3507" y="20523"/>
                <wp:lineTo x="3507" y="18100"/>
                <wp:lineTo x="4898" y="18100"/>
                <wp:lineTo x="4898" y="17571"/>
                <wp:lineTo x="1397" y="17571"/>
                <wp:lineTo x="1397" y="11753"/>
                <wp:lineTo x="1659" y="12108"/>
                <wp:lineTo x="3339" y="12127"/>
                <wp:lineTo x="2613" y="11328"/>
                <wp:lineTo x="1895" y="10166"/>
                <wp:lineTo x="1458" y="8837"/>
                <wp:lineTo x="1397" y="7385"/>
                <wp:lineTo x="1572" y="6498"/>
                <wp:lineTo x="2063" y="5316"/>
                <wp:lineTo x="2842" y="4217"/>
                <wp:lineTo x="3856" y="3246"/>
                <wp:lineTo x="5039" y="2467"/>
                <wp:lineTo x="6315" y="1859"/>
                <wp:lineTo x="7813" y="1373"/>
                <wp:lineTo x="9580" y="1074"/>
                <wp:lineTo x="11314" y="1038"/>
                <wp:lineTo x="11314" y="1731"/>
                <wp:lineTo x="11428" y="1751"/>
                <wp:lineTo x="10675" y="2678"/>
                <wp:lineTo x="11401" y="2722"/>
                <wp:lineTo x="12785" y="2913"/>
                <wp:lineTo x="14115" y="3310"/>
                <wp:lineTo x="15217" y="3840"/>
                <wp:lineTo x="16225" y="4556"/>
                <wp:lineTo x="17064" y="5463"/>
                <wp:lineTo x="17642" y="6498"/>
                <wp:lineTo x="17904" y="7655"/>
                <wp:lineTo x="17756" y="8984"/>
                <wp:lineTo x="17293" y="10019"/>
                <wp:lineTo x="16540" y="10970"/>
                <wp:lineTo x="15586" y="11730"/>
                <wp:lineTo x="14753" y="12171"/>
                <wp:lineTo x="14720" y="11519"/>
                <wp:lineTo x="14693" y="11519"/>
                <wp:lineTo x="13423" y="11813"/>
                <wp:lineTo x="12006" y="11853"/>
                <wp:lineTo x="11078" y="11730"/>
                <wp:lineTo x="9983" y="11392"/>
                <wp:lineTo x="8969" y="10842"/>
                <wp:lineTo x="8136" y="10082"/>
                <wp:lineTo x="7585" y="9195"/>
                <wp:lineTo x="7410" y="8351"/>
                <wp:lineTo x="7471" y="7405"/>
                <wp:lineTo x="7813" y="6625"/>
                <wp:lineTo x="8425" y="5865"/>
                <wp:lineTo x="9318" y="5208"/>
                <wp:lineTo x="10333" y="4747"/>
                <wp:lineTo x="11576" y="4453"/>
                <wp:lineTo x="13020" y="4409"/>
                <wp:lineTo x="13712" y="4492"/>
                <wp:lineTo x="14693" y="4767"/>
                <wp:lineTo x="14780" y="3712"/>
                <wp:lineTo x="13510" y="3438"/>
                <wp:lineTo x="11656" y="3418"/>
                <wp:lineTo x="10299" y="3648"/>
                <wp:lineTo x="9056" y="4090"/>
                <wp:lineTo x="8049" y="4664"/>
                <wp:lineTo x="7121" y="5443"/>
                <wp:lineTo x="6429" y="6390"/>
                <wp:lineTo x="6053" y="7405"/>
                <wp:lineTo x="5993" y="8498"/>
                <wp:lineTo x="6228" y="9450"/>
                <wp:lineTo x="6745" y="10377"/>
                <wp:lineTo x="7585" y="11264"/>
                <wp:lineTo x="8714" y="12005"/>
                <wp:lineTo x="9957" y="12510"/>
                <wp:lineTo x="11287" y="12804"/>
                <wp:lineTo x="12758" y="12868"/>
                <wp:lineTo x="11865" y="13034"/>
                <wp:lineTo x="10212" y="13079"/>
                <wp:lineTo x="9029" y="12931"/>
                <wp:lineTo x="7699" y="12574"/>
                <wp:lineTo x="6429" y="12005"/>
                <wp:lineTo x="5388" y="11264"/>
                <wp:lineTo x="4582" y="10421"/>
                <wp:lineTo x="3829" y="11367"/>
                <wp:lineTo x="4206" y="11813"/>
                <wp:lineTo x="5301" y="12637"/>
                <wp:lineTo x="5590" y="12783"/>
                <wp:lineTo x="5590" y="18375"/>
                <wp:lineTo x="5213" y="18478"/>
                <wp:lineTo x="4951" y="18708"/>
                <wp:lineTo x="4898" y="18414"/>
                <wp:lineTo x="4206" y="18414"/>
                <wp:lineTo x="4206" y="20523"/>
                <wp:lineTo x="4951" y="20523"/>
                <wp:lineTo x="4951" y="19154"/>
                <wp:lineTo x="5361" y="18919"/>
                <wp:lineTo x="6141" y="18919"/>
                <wp:lineTo x="6228" y="18458"/>
                <wp:lineTo x="5590" y="18375"/>
                <wp:lineTo x="5590" y="12783"/>
                <wp:lineTo x="6483" y="13234"/>
                <wp:lineTo x="6483" y="18458"/>
                <wp:lineTo x="6483" y="19954"/>
                <wp:lineTo x="6691" y="20292"/>
                <wp:lineTo x="7121" y="20523"/>
                <wp:lineTo x="7961" y="20523"/>
                <wp:lineTo x="8391" y="20273"/>
                <wp:lineTo x="8425" y="20523"/>
                <wp:lineTo x="9117" y="20523"/>
                <wp:lineTo x="9117" y="18458"/>
                <wp:lineTo x="8391" y="18458"/>
                <wp:lineTo x="8391" y="19807"/>
                <wp:lineTo x="8102" y="20018"/>
                <wp:lineTo x="7498" y="20037"/>
                <wp:lineTo x="7269" y="19870"/>
                <wp:lineTo x="7209" y="18458"/>
                <wp:lineTo x="6483" y="18458"/>
                <wp:lineTo x="6483" y="13234"/>
                <wp:lineTo x="6631" y="13309"/>
                <wp:lineTo x="8102" y="13795"/>
                <wp:lineTo x="9755" y="14069"/>
                <wp:lineTo x="10648" y="14069"/>
                <wp:lineTo x="10648" y="18331"/>
                <wp:lineTo x="10501" y="18350"/>
                <wp:lineTo x="9896" y="18586"/>
                <wp:lineTo x="9493" y="19027"/>
                <wp:lineTo x="9406" y="19615"/>
                <wp:lineTo x="9580" y="19998"/>
                <wp:lineTo x="10010" y="20356"/>
                <wp:lineTo x="10675" y="20567"/>
                <wp:lineTo x="11602" y="20503"/>
                <wp:lineTo x="12120" y="20248"/>
                <wp:lineTo x="11831" y="19890"/>
                <wp:lineTo x="11515" y="20018"/>
                <wp:lineTo x="10911" y="20101"/>
                <wp:lineTo x="10447" y="19954"/>
                <wp:lineTo x="10185" y="19679"/>
                <wp:lineTo x="12294" y="19640"/>
                <wp:lineTo x="12294" y="19091"/>
                <wp:lineTo x="11979" y="18669"/>
                <wp:lineTo x="11455" y="18394"/>
                <wp:lineTo x="11112" y="18367"/>
                <wp:lineTo x="11112" y="18836"/>
                <wp:lineTo x="11226" y="18836"/>
                <wp:lineTo x="11542" y="19007"/>
                <wp:lineTo x="11690" y="19282"/>
                <wp:lineTo x="10158" y="19282"/>
                <wp:lineTo x="10212" y="19091"/>
                <wp:lineTo x="10534" y="18855"/>
                <wp:lineTo x="11112" y="18836"/>
                <wp:lineTo x="11112" y="18367"/>
                <wp:lineTo x="10648" y="18331"/>
                <wp:lineTo x="10648" y="14069"/>
                <wp:lineTo x="11831" y="14069"/>
                <wp:lineTo x="12610" y="13947"/>
                <wp:lineTo x="12610" y="17404"/>
                <wp:lineTo x="12610" y="20523"/>
                <wp:lineTo x="13275" y="20523"/>
                <wp:lineTo x="13275" y="20273"/>
                <wp:lineTo x="13336" y="20312"/>
                <wp:lineTo x="13739" y="20523"/>
                <wp:lineTo x="14464" y="20567"/>
                <wp:lineTo x="14982" y="20400"/>
                <wp:lineTo x="15418" y="20037"/>
                <wp:lineTo x="15620" y="19512"/>
                <wp:lineTo x="15472" y="18944"/>
                <wp:lineTo x="15042" y="18542"/>
                <wp:lineTo x="14377" y="18331"/>
                <wp:lineTo x="14202" y="18347"/>
                <wp:lineTo x="14202" y="18855"/>
                <wp:lineTo x="14404" y="18880"/>
                <wp:lineTo x="14780" y="19154"/>
                <wp:lineTo x="14780" y="19743"/>
                <wp:lineTo x="14431" y="20018"/>
                <wp:lineTo x="13739" y="20037"/>
                <wp:lineTo x="13396" y="19826"/>
                <wp:lineTo x="13336" y="19130"/>
                <wp:lineTo x="13712" y="18880"/>
                <wp:lineTo x="14202" y="18855"/>
                <wp:lineTo x="14202" y="18347"/>
                <wp:lineTo x="13712" y="18394"/>
                <wp:lineTo x="13396" y="18586"/>
                <wp:lineTo x="13336" y="17404"/>
                <wp:lineTo x="12610" y="17404"/>
                <wp:lineTo x="12610" y="13947"/>
                <wp:lineTo x="13309" y="13839"/>
                <wp:lineTo x="14841" y="13373"/>
                <wp:lineTo x="15472" y="13064"/>
                <wp:lineTo x="15472" y="18375"/>
                <wp:lineTo x="16863" y="20547"/>
                <wp:lineTo x="16661" y="20989"/>
                <wp:lineTo x="16372" y="21116"/>
                <wp:lineTo x="15909" y="20989"/>
                <wp:lineTo x="15560" y="21366"/>
                <wp:lineTo x="15822" y="21538"/>
                <wp:lineTo x="16305" y="21602"/>
                <wp:lineTo x="16534" y="21602"/>
                <wp:lineTo x="16890" y="21513"/>
                <wp:lineTo x="17266" y="21244"/>
                <wp:lineTo x="18825" y="18375"/>
                <wp:lineTo x="18072" y="18375"/>
                <wp:lineTo x="17293" y="19934"/>
                <wp:lineTo x="16312" y="18394"/>
                <wp:lineTo x="15472" y="18375"/>
                <wp:lineTo x="15472" y="13064"/>
                <wp:lineTo x="16225" y="12696"/>
                <wp:lineTo x="17239" y="11961"/>
                <wp:lineTo x="18133" y="11053"/>
                <wp:lineTo x="18852" y="9916"/>
                <wp:lineTo x="19228" y="8773"/>
                <wp:lineTo x="19288" y="7444"/>
                <wp:lineTo x="19174" y="6792"/>
                <wp:lineTo x="18710" y="5610"/>
                <wp:lineTo x="17904" y="4472"/>
                <wp:lineTo x="16917" y="3585"/>
                <wp:lineTo x="15734" y="2849"/>
                <wp:lineTo x="14404" y="2280"/>
                <wp:lineTo x="12845" y="1878"/>
                <wp:lineTo x="11314" y="1731"/>
                <wp:lineTo x="11314" y="1038"/>
                <wp:lineTo x="11488" y="1035"/>
                <wp:lineTo x="12731" y="1162"/>
                <wp:lineTo x="14344" y="1520"/>
                <wp:lineTo x="15848" y="2089"/>
                <wp:lineTo x="17179" y="2825"/>
                <wp:lineTo x="18307" y="3732"/>
                <wp:lineTo x="19228" y="4811"/>
                <wp:lineTo x="19893" y="6056"/>
                <wp:lineTo x="20215" y="7385"/>
                <wp:lineTo x="20128" y="8984"/>
                <wp:lineTo x="19725" y="10166"/>
                <wp:lineTo x="19026" y="11284"/>
                <wp:lineTo x="18274" y="12088"/>
                <wp:lineTo x="19114" y="12108"/>
                <wp:lineTo x="19114" y="17404"/>
                <wp:lineTo x="19114" y="20523"/>
                <wp:lineTo x="19866" y="20523"/>
                <wp:lineTo x="19866" y="17404"/>
                <wp:lineTo x="19114" y="17404"/>
                <wp:lineTo x="19114" y="12108"/>
                <wp:lineTo x="19893" y="12127"/>
                <wp:lineTo x="20383" y="11558"/>
                <wp:lineTo x="21082" y="10377"/>
                <wp:lineTo x="21512" y="9072"/>
                <wp:lineTo x="21599" y="7944"/>
                <wp:lineTo x="21599" y="7420"/>
                <wp:lineTo x="21458" y="6478"/>
                <wp:lineTo x="20968" y="5169"/>
                <wp:lineTo x="20215" y="3987"/>
                <wp:lineTo x="19087" y="2805"/>
                <wp:lineTo x="17555" y="1731"/>
                <wp:lineTo x="16050" y="991"/>
                <wp:lineTo x="14317" y="422"/>
                <wp:lineTo x="12442" y="83"/>
                <wp:lineTo x="1036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Logo + Wordmark Primary Dark Skin @Large.png"/>
                    <pic:cNvPicPr>
                      <a:picLocks noChangeAspect="1"/>
                    </pic:cNvPicPr>
                  </pic:nvPicPr>
                  <pic:blipFill>
                    <a:blip r:embed="rId8"/>
                    <a:srcRect l="72" r="72"/>
                    <a:stretch>
                      <a:fillRect/>
                    </a:stretch>
                  </pic:blipFill>
                  <pic:spPr>
                    <a:xfrm>
                      <a:off x="0" y="0"/>
                      <a:ext cx="1275715" cy="1747520"/>
                    </a:xfrm>
                    <a:prstGeom prst="rect">
                      <a:avLst/>
                    </a:prstGeom>
                    <a:ln w="12700" cap="flat">
                      <a:noFill/>
                      <a:miter lim="400000"/>
                    </a:ln>
                    <a:effectLst/>
                  </pic:spPr>
                </pic:pic>
              </a:graphicData>
            </a:graphic>
          </wp:anchor>
        </w:drawing>
      </w:r>
    </w:p>
    <w:p w14:paraId="26B6D2C1" w14:textId="77777777" w:rsidR="002955CC" w:rsidRDefault="002955CC" w:rsidP="00884DDC"/>
    <w:p w14:paraId="4EBFF9EC" w14:textId="77777777" w:rsidR="002955CC" w:rsidRDefault="002955CC" w:rsidP="00884DDC"/>
    <w:p w14:paraId="35E3BB56" w14:textId="77777777" w:rsidR="001B706E" w:rsidRDefault="00C6449D" w:rsidP="00884DDC">
      <w:pPr>
        <w:rPr>
          <w:rFonts w:ascii="Calibri" w:eastAsiaTheme="minorEastAsia" w:hAnsi="Calibri" w:cs="Calibri"/>
          <w:sz w:val="32"/>
          <w:szCs w:val="32"/>
          <w:u w:val="single"/>
        </w:rPr>
      </w:pPr>
      <w:r>
        <w:rPr>
          <w:noProof/>
        </w:rPr>
        <mc:AlternateContent>
          <mc:Choice Requires="wpg">
            <w:drawing>
              <wp:anchor distT="152400" distB="152400" distL="152400" distR="152400" simplePos="0" relativeHeight="251997184" behindDoc="0" locked="0" layoutInCell="1" allowOverlap="1" wp14:anchorId="093CABB9" wp14:editId="77948636">
                <wp:simplePos x="0" y="0"/>
                <wp:positionH relativeFrom="margin">
                  <wp:posOffset>-487680</wp:posOffset>
                </wp:positionH>
                <wp:positionV relativeFrom="line">
                  <wp:posOffset>4926330</wp:posOffset>
                </wp:positionV>
                <wp:extent cx="5711825" cy="937260"/>
                <wp:effectExtent l="0" t="0" r="3175"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Group">
                    <wpg:wgp>
                      <wpg:cNvGrpSpPr/>
                      <wpg:grpSpPr>
                        <a:xfrm>
                          <a:off x="0" y="0"/>
                          <a:ext cx="5711825" cy="937260"/>
                          <a:chOff x="0" y="551430"/>
                          <a:chExt cx="4156258" cy="924886"/>
                        </a:xfrm>
                      </wpg:grpSpPr>
                      <wps:wsp>
                        <wps:cNvPr id="1073741833" name="Shape 1073741833"/>
                        <wps:cNvSpPr txBox="1"/>
                        <wps:spPr>
                          <a:xfrm>
                            <a:off x="0" y="551430"/>
                            <a:ext cx="4156258" cy="605862"/>
                          </a:xfrm>
                          <a:prstGeom prst="rect">
                            <a:avLst/>
                          </a:prstGeom>
                          <a:noFill/>
                          <a:ln w="12700" cap="flat">
                            <a:noFill/>
                            <a:miter lim="400000"/>
                          </a:ln>
                          <a:effectLst/>
                        </wps:spPr>
                        <wps:txbx>
                          <w:txbxContent>
                            <w:p w14:paraId="4C0457FB" w14:textId="1FDAB865" w:rsidR="00EC4A4C" w:rsidRPr="001D2D53" w:rsidRDefault="00EC4A4C" w:rsidP="00884DDC">
                              <w:pPr>
                                <w:pStyle w:val="Caption"/>
                              </w:pPr>
                              <w:r w:rsidRPr="001D2D53">
                                <w:t xml:space="preserve">Version </w:t>
                              </w:r>
                              <w:r w:rsidR="0007666C">
                                <w:t>2.1</w:t>
                              </w:r>
                            </w:p>
                          </w:txbxContent>
                        </wps:txbx>
                        <wps:bodyPr wrap="square" lIns="0" tIns="0" rIns="0" bIns="0" numCol="1" anchor="b">
                          <a:noAutofit/>
                        </wps:bodyPr>
                      </wps:wsp>
                      <wps:wsp>
                        <wps:cNvPr id="1073741834" name="Caption"/>
                        <wps:cNvSpPr/>
                        <wps:spPr>
                          <a:xfrm>
                            <a:off x="0" y="1258891"/>
                            <a:ext cx="4156258" cy="217425"/>
                          </a:xfrm>
                          <a:prstGeom prst="roundRect">
                            <a:avLst>
                              <a:gd name="adj" fmla="val 0"/>
                            </a:avLst>
                          </a:prstGeom>
                          <a:noFill/>
                          <a:ln w="12700" cap="flat">
                            <a:noFill/>
                            <a:miter lim="400000"/>
                          </a:ln>
                          <a:effectLst/>
                        </wps:spPr>
                        <wps:txbx>
                          <w:txbxContent>
                            <w:p w14:paraId="449F59A6" w14:textId="56E2B01C" w:rsidR="00EC4A4C" w:rsidRDefault="00D857F4" w:rsidP="00FE67A8">
                              <w:pPr>
                                <w:pStyle w:val="ObjectCaption"/>
                                <w:jc w:val="left"/>
                              </w:pPr>
                              <w:r>
                                <w:rPr>
                                  <w:color w:val="858D97"/>
                                </w:rPr>
                                <w:t>1</w:t>
                              </w:r>
                              <w:r w:rsidR="00F57328">
                                <w:rPr>
                                  <w:color w:val="858D97"/>
                                </w:rPr>
                                <w:t>7</w:t>
                              </w:r>
                              <w:r>
                                <w:rPr>
                                  <w:color w:val="858D97"/>
                                </w:rPr>
                                <w:t>th</w:t>
                              </w:r>
                              <w:r w:rsidR="00F57328">
                                <w:rPr>
                                  <w:color w:val="858D97"/>
                                </w:rPr>
                                <w:t xml:space="preserve"> </w:t>
                              </w:r>
                              <w:r>
                                <w:rPr>
                                  <w:color w:val="858D97"/>
                                </w:rPr>
                                <w:t>April</w:t>
                              </w:r>
                              <w:r w:rsidR="00EC4A4C">
                                <w:rPr>
                                  <w:color w:val="858D97"/>
                                </w:rPr>
                                <w:t xml:space="preserve"> 2023</w:t>
                              </w:r>
                            </w:p>
                          </w:txbxContent>
                        </wps:txbx>
                        <wps:bodyPr wrap="square" lIns="0" tIns="0" rIns="0" bIns="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93CABB9" id="officeArt object" o:spid="_x0000_s1026" style="position:absolute;left:0;text-align:left;margin-left:-38.4pt;margin-top:387.9pt;width:449.75pt;height:73.8pt;z-index:251997184;mso-wrap-distance-left:12pt;mso-wrap-distance-top:12pt;mso-wrap-distance-right:12pt;mso-wrap-distance-bottom:12pt;mso-position-horizontal-relative:margin;mso-position-vertical-relative:line;mso-width-relative:margin;mso-height-relative:margin" coordorigin=",5514" coordsize="41562,9248"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">
                <v:shapetype id="_x0000_t202" coordsize="21600,21600" o:spt="202" path="m,l,21600r21600,l21600,xe">
                  <v:stroke joinstyle="miter"/>
                  <v:path gradientshapeok="t" o:connecttype="rect"/>
                </v:shapetype>
                <v:shape id="_x0000_s1027" type="#_x0000_t202" style="position:absolute;top:5514;width:41562;height:60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" filled="f" stroked="f" strokeweight="1pt">
                  <v:stroke miterlimit="4"/>
                  <v:textbox inset="0,0,0,0">
                    <w:txbxContent>
                      <w:p w14:paraId="4C0457FB" w14:textId="1FDAB865" w:rsidR="00EC4A4C" w:rsidRPr="001D2D53" w:rsidRDefault="00EC4A4C" w:rsidP="00884DDC">
                        <w:pPr>
                          <w:pStyle w:val="Caption"/>
                        </w:pPr>
                        <w:r w:rsidRPr="001D2D53">
                          <w:t xml:space="preserve">Version </w:t>
                        </w:r>
                        <w:r w:rsidR="0007666C">
                          <w:t>2.1</w:t>
                        </w:r>
                      </w:p>
                    </w:txbxContent>
                  </v:textbox>
                </v:shape>
                <v:roundrect id="Caption" o:spid="_x0000_s1028" style="position:absolute;top:12588;width:41562;height:2175;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" filled="f" stroked="f" strokeweight="1pt">
                  <v:stroke miterlimit="4" joinstyle="miter"/>
                  <v:textbox inset="0,0,0,0">
                    <w:txbxContent>
                      <w:p w14:paraId="449F59A6" w14:textId="56E2B01C" w:rsidR="00EC4A4C" w:rsidRDefault="00D857F4" w:rsidP="00FE67A8">
                        <w:pPr>
                          <w:pStyle w:val="ObjectCaption"/>
                          <w:jc w:val="left"/>
                        </w:pPr>
                        <w:r>
                          <w:rPr>
                            <w:color w:val="858D97"/>
                          </w:rPr>
                          <w:t>1</w:t>
                        </w:r>
                        <w:r w:rsidR="00F57328">
                          <w:rPr>
                            <w:color w:val="858D97"/>
                          </w:rPr>
                          <w:t>7</w:t>
                        </w:r>
                        <w:r>
                          <w:rPr>
                            <w:color w:val="858D97"/>
                          </w:rPr>
                          <w:t>th</w:t>
                        </w:r>
                        <w:r w:rsidR="00F57328">
                          <w:rPr>
                            <w:color w:val="858D97"/>
                          </w:rPr>
                          <w:t xml:space="preserve"> </w:t>
                        </w:r>
                        <w:r>
                          <w:rPr>
                            <w:color w:val="858D97"/>
                          </w:rPr>
                          <w:t>April</w:t>
                        </w:r>
                        <w:r w:rsidR="00EC4A4C">
                          <w:rPr>
                            <w:color w:val="858D97"/>
                          </w:rPr>
                          <w:t xml:space="preserve"> 2023</w:t>
                        </w:r>
                      </w:p>
                    </w:txbxContent>
                  </v:textbox>
                </v:roundrect>
                <w10:wrap type="through" anchorx="margin" anchory="line"/>
              </v:group>
            </w:pict>
          </mc:Fallback>
        </mc:AlternateContent>
      </w:r>
      <w:r>
        <w:rPr>
          <w:noProof/>
        </w:rPr>
        <mc:AlternateContent>
          <mc:Choice Requires="wps">
            <w:drawing>
              <wp:anchor distT="0" distB="0" distL="114300" distR="114300" simplePos="0" relativeHeight="251999232" behindDoc="0" locked="0" layoutInCell="1" allowOverlap="1" wp14:anchorId="17EDB3B1" wp14:editId="15133A56">
                <wp:simplePos x="0" y="0"/>
                <wp:positionH relativeFrom="column">
                  <wp:posOffset>-487680</wp:posOffset>
                </wp:positionH>
                <wp:positionV relativeFrom="paragraph">
                  <wp:posOffset>4625975</wp:posOffset>
                </wp:positionV>
                <wp:extent cx="5711825" cy="365760"/>
                <wp:effectExtent l="0" t="0" r="3175" b="0"/>
                <wp:wrapNone/>
                <wp:docPr id="1" name="Shape 1073741833"/>
                <wp:cNvGraphicFramePr/>
                <a:graphic xmlns:a="http://schemas.openxmlformats.org/drawingml/2006/main">
                  <a:graphicData uri="http://schemas.microsoft.com/office/word/2010/wordprocessingShape">
                    <wps:wsp>
                      <wps:cNvSpPr txBox="1"/>
                      <wps:spPr>
                        <a:xfrm>
                          <a:off x="0" y="0"/>
                          <a:ext cx="5711825" cy="365760"/>
                        </a:xfrm>
                        <a:prstGeom prst="rect">
                          <a:avLst/>
                        </a:prstGeom>
                        <a:noFill/>
                        <a:ln w="12700" cap="flat">
                          <a:noFill/>
                          <a:miter lim="400000"/>
                        </a:ln>
                        <a:effectLst/>
                      </wps:spPr>
                      <wps:txbx>
                        <w:txbxContent>
                          <w:p w14:paraId="7CCAA068" w14:textId="77777777" w:rsidR="00C6449D" w:rsidRPr="001D2D53" w:rsidRDefault="00C6449D" w:rsidP="00C6449D">
                            <w:pPr>
                              <w:pStyle w:val="Subtitle"/>
                            </w:pPr>
                            <w:r>
                              <w:t>SSTL Product Platform Component</w:t>
                            </w:r>
                          </w:p>
                        </w:txbxContent>
                      </wps:txbx>
                      <wps:bodyPr wrap="square" lIns="0" tIns="0" rIns="0" bIns="0" numCol="1" anchor="b">
                        <a:noAutofit/>
                      </wps:bodyPr>
                    </wps:wsp>
                  </a:graphicData>
                </a:graphic>
                <wp14:sizeRelV relativeFrom="margin">
                  <wp14:pctHeight>0</wp14:pctHeight>
                </wp14:sizeRelV>
              </wp:anchor>
            </w:drawing>
          </mc:Choice>
          <mc:Fallback>
            <w:pict>
              <v:shape w14:anchorId="17EDB3B1" id="Shape 1073741833" o:spid="_x0000_s1029" type="#_x0000_t202" style="position:absolute;left:0;text-align:left;margin-left:-38.4pt;margin-top:364.25pt;width:449.75pt;height:28.8pt;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" filled="f" stroked="f" strokeweight="1pt">
                <v:stroke miterlimit="4"/>
                <v:textbox inset="0,0,0,0">
                  <w:txbxContent>
                    <w:p w14:paraId="7CCAA068" w14:textId="77777777" w:rsidR="00C6449D" w:rsidRPr="001D2D53" w:rsidRDefault="00C6449D" w:rsidP="00C6449D">
                      <w:pPr>
                        <w:pStyle w:val="Subtitle"/>
                      </w:pPr>
                      <w:r>
                        <w:t>SSTL Product Platform Component</w:t>
                      </w:r>
                    </w:p>
                  </w:txbxContent>
                </v:textbox>
              </v:shape>
            </w:pict>
          </mc:Fallback>
        </mc:AlternateContent>
      </w:r>
      <w:r w:rsidR="001B706E">
        <w:rPr>
          <w:rFonts w:ascii="Calibri" w:eastAsiaTheme="minorEastAsia" w:hAnsi="Calibri" w:cs="Calibri"/>
          <w:sz w:val="32"/>
          <w:szCs w:val="32"/>
          <w:u w:val="single"/>
        </w:rPr>
        <w:br w:type="page"/>
      </w:r>
      <w:r w:rsidR="00FE67A8">
        <w:rPr>
          <w:noProof/>
        </w:rPr>
        <mc:AlternateContent>
          <mc:Choice Requires="wpg">
            <w:drawing>
              <wp:anchor distT="152400" distB="152400" distL="152400" distR="152400" simplePos="0" relativeHeight="251995136" behindDoc="0" locked="0" layoutInCell="1" allowOverlap="1" wp14:anchorId="1DB1AF17" wp14:editId="4496C186">
                <wp:simplePos x="0" y="0"/>
                <wp:positionH relativeFrom="margin">
                  <wp:posOffset>-487680</wp:posOffset>
                </wp:positionH>
                <wp:positionV relativeFrom="line">
                  <wp:posOffset>3371215</wp:posOffset>
                </wp:positionV>
                <wp:extent cx="6283960" cy="1257300"/>
                <wp:effectExtent l="0" t="0" r="254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6283960" cy="1257300"/>
                          <a:chOff x="-173250" y="12423"/>
                          <a:chExt cx="4329508" cy="783250"/>
                        </a:xfrm>
                      </wpg:grpSpPr>
                      <wps:wsp>
                        <wps:cNvPr id="1073741838" name="Shape 1073741838"/>
                        <wps:cNvSpPr txBox="1"/>
                        <wps:spPr>
                          <a:xfrm>
                            <a:off x="-173250" y="159579"/>
                            <a:ext cx="4329508" cy="636094"/>
                          </a:xfrm>
                          <a:prstGeom prst="rect">
                            <a:avLst/>
                          </a:prstGeom>
                          <a:noFill/>
                          <a:ln w="12700" cap="flat">
                            <a:noFill/>
                            <a:miter lim="400000"/>
                          </a:ln>
                          <a:effectLst/>
                        </wps:spPr>
                        <wps:txbx>
                          <w:txbxContent>
                            <w:p w14:paraId="232CF5DA" w14:textId="77777777" w:rsidR="00EC4A4C" w:rsidRPr="00E05EBF" w:rsidRDefault="00EC4A4C" w:rsidP="00884DDC">
                              <w:pPr>
                                <w:pStyle w:val="Title"/>
                                <w:rPr>
                                  <w:sz w:val="44"/>
                                  <w:lang w:val="en-IN"/>
                                </w:rPr>
                              </w:pPr>
                              <w:r>
                                <w:rPr>
                                  <w:sz w:val="44"/>
                                  <w:lang w:val="en-IN"/>
                                </w:rPr>
                                <w:t>User Management System</w:t>
                              </w:r>
                            </w:p>
                          </w:txbxContent>
                        </wps:txbx>
                        <wps:bodyPr wrap="square" lIns="0" tIns="0" rIns="0" bIns="0" numCol="1" anchor="b">
                          <a:noAutofit/>
                        </wps:bodyPr>
                      </wps:wsp>
                      <wps:wsp>
                        <wps:cNvPr id="1073741839" name="Title"/>
                        <wps:cNvSpPr/>
                        <wps:spPr>
                          <a:xfrm>
                            <a:off x="-136500" y="12423"/>
                            <a:ext cx="4156258" cy="280071"/>
                          </a:xfrm>
                          <a:prstGeom prst="roundRect">
                            <a:avLst>
                              <a:gd name="adj" fmla="val 0"/>
                            </a:avLst>
                          </a:prstGeom>
                          <a:noFill/>
                          <a:ln w="12700" cap="flat">
                            <a:noFill/>
                            <a:miter lim="400000"/>
                          </a:ln>
                          <a:effectLst/>
                        </wps:spPr>
                        <wps:txbx>
                          <w:txbxContent>
                            <w:p w14:paraId="52F3A1F0" w14:textId="77777777" w:rsidR="00EC4A4C" w:rsidRPr="00CA4942" w:rsidRDefault="00EC4A4C" w:rsidP="00FE67A8">
                              <w:pPr>
                                <w:pStyle w:val="ObjectTitle"/>
                                <w:rPr>
                                  <w:b/>
                                  <w:sz w:val="28"/>
                                </w:rPr>
                              </w:pPr>
                              <w:r>
                                <w:rPr>
                                  <w:b/>
                                  <w:sz w:val="28"/>
                                </w:rPr>
                                <w:t>Functional Specification Document</w:t>
                              </w:r>
                            </w:p>
                          </w:txbxContent>
                        </wps:txbx>
                        <wps:bodyPr wrap="square" lIns="0" tIns="0" rIns="0" bIns="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DB1AF17" id="_x0000_s1030" style="position:absolute;left:0;text-align:left;margin-left:-38.4pt;margin-top:265.45pt;width:494.8pt;height:99pt;z-index:251995136;mso-wrap-distance-left:12pt;mso-wrap-distance-top:12pt;mso-wrap-distance-right:12pt;mso-wrap-distance-bottom:12pt;mso-position-horizontal-relative:margin;mso-position-vertical-relative:line;mso-width-relative:margin;mso-height-relative:margin" coordorigin="-1732,124" coordsize="43295,7832"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">
                <v:shape id="Shape 1073741838" o:spid="_x0000_s1031" type="#_x0000_t202" style="position:absolute;left:-1732;top:1595;width:43294;height:636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" filled="f" stroked="f" strokeweight="1pt">
                  <v:stroke miterlimit="4"/>
                  <v:textbox inset="0,0,0,0">
                    <w:txbxContent>
                      <w:p w14:paraId="232CF5DA" w14:textId="77777777" w:rsidR="00EC4A4C" w:rsidRPr="00E05EBF" w:rsidRDefault="00EC4A4C" w:rsidP="00884DDC">
                        <w:pPr>
                          <w:pStyle w:val="Title"/>
                          <w:rPr>
                            <w:sz w:val="44"/>
                            <w:lang w:val="en-IN"/>
                          </w:rPr>
                        </w:pPr>
                        <w:r>
                          <w:rPr>
                            <w:sz w:val="44"/>
                            <w:lang w:val="en-IN"/>
                          </w:rPr>
                          <w:t>User Management System</w:t>
                        </w:r>
                      </w:p>
                    </w:txbxContent>
                  </v:textbox>
                </v:shape>
                <v:roundrect id="Title" o:spid="_x0000_s1032" style="position:absolute;left:-1365;top:124;width:41562;height:280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" filled="f" stroked="f" strokeweight="1pt">
                  <v:stroke miterlimit="4" joinstyle="miter"/>
                  <v:textbox inset="0,0,0,0">
                    <w:txbxContent>
                      <w:p w14:paraId="52F3A1F0" w14:textId="77777777" w:rsidR="00EC4A4C" w:rsidRPr="00CA4942" w:rsidRDefault="00EC4A4C" w:rsidP="00FE67A8">
                        <w:pPr>
                          <w:pStyle w:val="ObjectTitle"/>
                          <w:rPr>
                            <w:b/>
                            <w:sz w:val="28"/>
                          </w:rPr>
                        </w:pPr>
                        <w:r>
                          <w:rPr>
                            <w:b/>
                            <w:sz w:val="28"/>
                          </w:rPr>
                          <w:t>Functional Specification Document</w:t>
                        </w:r>
                      </w:p>
                    </w:txbxContent>
                  </v:textbox>
                </v:roundrect>
                <w10:wrap type="through" anchorx="margin" anchory="line"/>
              </v:group>
            </w:pict>
          </mc:Fallback>
        </mc:AlternateContent>
      </w:r>
    </w:p>
    <w:p w14:paraId="7C969B98" w14:textId="77777777" w:rsidR="003C5A6F" w:rsidRPr="00463D49" w:rsidRDefault="00323C5E" w:rsidP="00884DDC">
      <w:pPr>
        <w:pStyle w:val="Heading1"/>
      </w:pPr>
      <w:bookmarkStart w:id="0" w:name="_Toc105682440"/>
      <w:bookmarkStart w:id="1" w:name="_Toc132636179"/>
      <w:r w:rsidRPr="00463D49">
        <w:rPr>
          <w:noProof/>
          <w:sz w:val="22"/>
        </w:rPr>
        <w:lastRenderedPageBreak/>
        <mc:AlternateContent>
          <mc:Choice Requires="wps">
            <w:drawing>
              <wp:anchor distT="0" distB="0" distL="114300" distR="114300" simplePos="0" relativeHeight="251656192" behindDoc="0" locked="0" layoutInCell="1" allowOverlap="1" wp14:anchorId="668B060C" wp14:editId="7E73E86D">
                <wp:simplePos x="0" y="0"/>
                <wp:positionH relativeFrom="column">
                  <wp:posOffset>1137920</wp:posOffset>
                </wp:positionH>
                <wp:positionV relativeFrom="paragraph">
                  <wp:posOffset>-4352290</wp:posOffset>
                </wp:positionV>
                <wp:extent cx="3857625" cy="1609725"/>
                <wp:effectExtent l="0" t="0" r="0" b="0"/>
                <wp:wrapNone/>
                <wp:docPr id="502"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609725"/>
                        </a:xfrm>
                        <a:prstGeom prst="rect">
                          <a:avLst/>
                        </a:prstGeom>
                        <a:noFill/>
                        <a:ln w="9525">
                          <a:noFill/>
                          <a:miter lim="800000"/>
                          <a:headEnd/>
                          <a:tailEnd/>
                        </a:ln>
                      </wps:spPr>
                      <wps:txbx>
                        <w:txbxContent>
                          <w:p w14:paraId="5932917F" w14:textId="77777777" w:rsidR="00EC4A4C" w:rsidRDefault="00EC4A4C" w:rsidP="00884DDC">
                            <w:r>
                              <w:t>User Guide</w:t>
                            </w:r>
                          </w:p>
                          <w:p w14:paraId="0404AB14" w14:textId="77777777" w:rsidR="00EC4A4C" w:rsidRDefault="00EC4A4C" w:rsidP="00884DDC">
                            <w:pPr>
                              <w:rPr>
                                <w:lang w:val="en-IN"/>
                              </w:rPr>
                            </w:pPr>
                            <w:r>
                              <w:rPr>
                                <w:lang w:val="en-IN"/>
                              </w:rPr>
                              <w:t>U11 Energy Billing Solution</w:t>
                            </w:r>
                          </w:p>
                          <w:p w14:paraId="4223CDFF" w14:textId="77777777" w:rsidR="00EC4A4C" w:rsidRDefault="00EC4A4C" w:rsidP="00884DDC">
                            <w:pPr>
                              <w:rPr>
                                <w:color w:val="000000"/>
                              </w:rPr>
                            </w:pPr>
                            <w:r>
                              <w:t xml:space="preserve">for </w:t>
                            </w:r>
                          </w:p>
                          <w:p w14:paraId="72A27E29" w14:textId="77777777" w:rsidR="00EC4A4C" w:rsidRDefault="00EC4A4C" w:rsidP="00884DDC">
                            <w:r>
                              <w:t>EGSB</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68B060C" id="Text Box 502" o:spid="_x0000_s1033" type="#_x0000_t202" style="position:absolute;left:0;text-align:left;margin-left:89.6pt;margin-top:-342.7pt;width:303.75pt;height:12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" filled="f" stroked="f">
                <v:textbox>
                  <w:txbxContent>
                    <w:p w14:paraId="5932917F" w14:textId="77777777" w:rsidR="00EC4A4C" w:rsidRDefault="00EC4A4C" w:rsidP="00884DDC">
                      <w:r>
                        <w:t>User Guide</w:t>
                      </w:r>
                    </w:p>
                    <w:p w14:paraId="0404AB14" w14:textId="77777777" w:rsidR="00EC4A4C" w:rsidRDefault="00EC4A4C" w:rsidP="00884DDC">
                      <w:pPr>
                        <w:rPr>
                          <w:lang w:val="en-IN"/>
                        </w:rPr>
                      </w:pPr>
                      <w:r>
                        <w:rPr>
                          <w:lang w:val="en-IN"/>
                        </w:rPr>
                        <w:t>U11 Energy Billing Solution</w:t>
                      </w:r>
                    </w:p>
                    <w:p w14:paraId="4223CDFF" w14:textId="77777777" w:rsidR="00EC4A4C" w:rsidRDefault="00EC4A4C" w:rsidP="00884DDC">
                      <w:pPr>
                        <w:rPr>
                          <w:color w:val="000000"/>
                        </w:rPr>
                      </w:pPr>
                      <w:r>
                        <w:t xml:space="preserve">for </w:t>
                      </w:r>
                    </w:p>
                    <w:p w14:paraId="72A27E29" w14:textId="77777777" w:rsidR="00EC4A4C" w:rsidRDefault="00EC4A4C" w:rsidP="00884DDC">
                      <w:r>
                        <w:t>EGSB</w:t>
                      </w:r>
                    </w:p>
                  </w:txbxContent>
                </v:textbox>
              </v:shape>
            </w:pict>
          </mc:Fallback>
        </mc:AlternateContent>
      </w:r>
      <w:r w:rsidRPr="00463D49">
        <w:rPr>
          <w:noProof/>
          <w:sz w:val="22"/>
        </w:rPr>
        <mc:AlternateContent>
          <mc:Choice Requires="wps">
            <w:drawing>
              <wp:anchor distT="0" distB="0" distL="114300" distR="114300" simplePos="0" relativeHeight="251660288" behindDoc="0" locked="0" layoutInCell="1" allowOverlap="1" wp14:anchorId="3FA89748" wp14:editId="41C07E65">
                <wp:simplePos x="0" y="0"/>
                <wp:positionH relativeFrom="margin">
                  <wp:posOffset>1838325</wp:posOffset>
                </wp:positionH>
                <wp:positionV relativeFrom="paragraph">
                  <wp:posOffset>-2590800</wp:posOffset>
                </wp:positionV>
                <wp:extent cx="2377440" cy="371475"/>
                <wp:effectExtent l="0" t="0" r="0" b="0"/>
                <wp:wrapNone/>
                <wp:docPr id="508" name="Text Box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71475"/>
                        </a:xfrm>
                        <a:prstGeom prst="rect">
                          <a:avLst/>
                        </a:prstGeom>
                        <a:noFill/>
                        <a:ln w="9525">
                          <a:noFill/>
                          <a:miter lim="800000"/>
                          <a:headEnd/>
                          <a:tailEnd/>
                        </a:ln>
                      </wps:spPr>
                      <wps:txbx>
                        <w:txbxContent>
                          <w:p w14:paraId="3F6F1A3F" w14:textId="77777777" w:rsidR="00EC4A4C" w:rsidRDefault="00EC4A4C" w:rsidP="00884DDC">
                            <w:pPr>
                              <w:rPr>
                                <w:rFonts w:ascii="Work Sans" w:hAnsi="Work Sans"/>
                                <w:sz w:val="30"/>
                                <w:szCs w:val="34"/>
                              </w:rPr>
                            </w:pPr>
                            <w:r>
                              <w:t>7</w:t>
                            </w:r>
                            <w:r>
                              <w:rPr>
                                <w:vertAlign w:val="superscript"/>
                              </w:rPr>
                              <w:t>th</w:t>
                            </w:r>
                            <w:r>
                              <w:t xml:space="preserve"> Sep’2021</w:t>
                            </w:r>
                          </w:p>
                        </w:txbxContent>
                      </wps:txbx>
                      <wps:bodyPr rot="0" vert="horz" wrap="square" lIns="91440" tIns="45720" rIns="91440" bIns="45720" anchor="t" anchorCtr="0"/>
                    </wps:wsp>
                  </a:graphicData>
                </a:graphic>
                <wp14:sizeRelH relativeFrom="margin">
                  <wp14:pctWidth>40000</wp14:pctWidth>
                </wp14:sizeRelH>
                <wp14:sizeRelV relativeFrom="margin">
                  <wp14:pctHeight>0</wp14:pctHeight>
                </wp14:sizeRelV>
              </wp:anchor>
            </w:drawing>
          </mc:Choice>
          <mc:Fallback>
            <w:pict>
              <v:shape w14:anchorId="3FA89748" id="Text Box 508" o:spid="_x0000_s1034" type="#_x0000_t202" style="position:absolute;left:0;text-align:left;margin-left:144.75pt;margin-top:-204pt;width:187.2pt;height:29.25pt;z-index:251660288;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" filled="f" stroked="f">
                <v:textbox>
                  <w:txbxContent>
                    <w:p w14:paraId="3F6F1A3F" w14:textId="77777777" w:rsidR="00EC4A4C" w:rsidRDefault="00EC4A4C" w:rsidP="00884DDC">
                      <w:pPr>
                        <w:rPr>
                          <w:rFonts w:ascii="Work Sans" w:hAnsi="Work Sans"/>
                          <w:sz w:val="30"/>
                          <w:szCs w:val="34"/>
                        </w:rPr>
                      </w:pPr>
                      <w:r>
                        <w:t>7</w:t>
                      </w:r>
                      <w:r>
                        <w:rPr>
                          <w:vertAlign w:val="superscript"/>
                        </w:rPr>
                        <w:t>th</w:t>
                      </w:r>
                      <w:r>
                        <w:t xml:space="preserve"> Sep’2021</w:t>
                      </w:r>
                    </w:p>
                  </w:txbxContent>
                </v:textbox>
                <w10:wrap anchorx="margin"/>
              </v:shape>
            </w:pict>
          </mc:Fallback>
        </mc:AlternateContent>
      </w:r>
      <w:r w:rsidRPr="00463D49">
        <w:t>Disclaimer</w:t>
      </w:r>
      <w:bookmarkEnd w:id="0"/>
      <w:bookmarkEnd w:id="1"/>
    </w:p>
    <w:p w14:paraId="38DC0FC1" w14:textId="77777777" w:rsidR="003C5A6F" w:rsidRDefault="00323C5E" w:rsidP="00884DDC">
      <w:r>
        <w:t xml:space="preserve">Information in this document is subject to change without notice. The software described in this document is furnished under a license agreement or nondisclosure agreement. The software may be used for copying, only in accordance with the terms of those agreements. No part of this </w:t>
      </w:r>
      <w:r w:rsidR="008F6C62">
        <w:t>document</w:t>
      </w:r>
      <w:r>
        <w:t xml:space="preserve"> may be reproduced, stored in a retrieval system, or transmitted in any form or any means electronic or mechanical, including photocopying and recording for any purpose other than the purchaser’s personal use without the written permission of </w:t>
      </w:r>
      <w:r w:rsidR="00FE67A8">
        <w:t>Eppix eSolution Limited</w:t>
      </w:r>
      <w:r>
        <w:t>.</w:t>
      </w:r>
    </w:p>
    <w:p w14:paraId="6D552A90" w14:textId="77777777" w:rsidR="003C5A6F" w:rsidRDefault="00323C5E" w:rsidP="00884DDC">
      <w:r>
        <w:t>All trademarks used herein are properties of their respective owners.</w:t>
      </w:r>
    </w:p>
    <w:p w14:paraId="774ED324" w14:textId="77777777" w:rsidR="003C5A6F" w:rsidRDefault="003C5A6F" w:rsidP="00884DDC"/>
    <w:p w14:paraId="2606FD99" w14:textId="77777777" w:rsidR="003C5A6F" w:rsidRDefault="003C5A6F" w:rsidP="00884DDC"/>
    <w:p w14:paraId="753B913F" w14:textId="77777777" w:rsidR="003C5A6F" w:rsidRDefault="003C5A6F" w:rsidP="00884DDC"/>
    <w:p w14:paraId="094026B6" w14:textId="77777777" w:rsidR="003C5A6F" w:rsidRDefault="003C5A6F" w:rsidP="00884DDC"/>
    <w:p w14:paraId="7D19BB4D" w14:textId="77777777" w:rsidR="003C5A6F" w:rsidRDefault="003C5A6F" w:rsidP="00884DDC"/>
    <w:p w14:paraId="5F337919" w14:textId="77777777" w:rsidR="003C5A6F" w:rsidRDefault="003C5A6F" w:rsidP="00884DDC"/>
    <w:p w14:paraId="54B9A54C" w14:textId="77777777" w:rsidR="003C5A6F" w:rsidRDefault="003C5A6F" w:rsidP="00884DDC"/>
    <w:p w14:paraId="7107400E" w14:textId="77777777" w:rsidR="003C5A6F" w:rsidRDefault="003C5A6F" w:rsidP="00884DDC"/>
    <w:p w14:paraId="3E31450F" w14:textId="77777777" w:rsidR="003C5A6F" w:rsidRDefault="003C5A6F" w:rsidP="00884DDC"/>
    <w:p w14:paraId="0333208D" w14:textId="77777777" w:rsidR="003C5A6F" w:rsidRDefault="003C5A6F" w:rsidP="00884DDC"/>
    <w:p w14:paraId="5B747B5E" w14:textId="77777777" w:rsidR="003C5A6F" w:rsidRDefault="003C5A6F" w:rsidP="00884DDC"/>
    <w:p w14:paraId="1EAD9D32" w14:textId="77777777" w:rsidR="003C5A6F" w:rsidRDefault="003C5A6F" w:rsidP="00884DDC"/>
    <w:p w14:paraId="05743BB1" w14:textId="77777777" w:rsidR="003C5A6F" w:rsidRDefault="003C5A6F" w:rsidP="00884DDC"/>
    <w:p w14:paraId="5722B570" w14:textId="77777777" w:rsidR="004A337F" w:rsidRDefault="004A337F">
      <w:pPr>
        <w:jc w:val="left"/>
      </w:pPr>
      <w:r>
        <w:br w:type="page"/>
      </w:r>
    </w:p>
    <w:p w14:paraId="6997761B" w14:textId="77777777" w:rsidR="00DE298B" w:rsidRDefault="00DE298B" w:rsidP="00884DDC"/>
    <w:sdt>
      <w:sdtPr>
        <w:rPr>
          <w:rFonts w:asciiTheme="minorHAnsi" w:eastAsiaTheme="minorHAnsi" w:hAnsiTheme="minorHAnsi" w:cstheme="minorBidi"/>
          <w:color w:val="auto"/>
          <w:sz w:val="22"/>
          <w:szCs w:val="22"/>
        </w:rPr>
        <w:id w:val="-534975880"/>
        <w:docPartObj>
          <w:docPartGallery w:val="Table of Contents"/>
          <w:docPartUnique/>
        </w:docPartObj>
      </w:sdtPr>
      <w:sdtEndPr>
        <w:rPr>
          <w:rFonts w:ascii="Cambria Math" w:hAnsi="Cambria Math"/>
          <w:noProof/>
          <w:sz w:val="24"/>
        </w:rPr>
      </w:sdtEndPr>
      <w:sdtContent>
        <w:p w14:paraId="729AE3A4" w14:textId="77777777" w:rsidR="00432E87" w:rsidRDefault="00432E87" w:rsidP="00884DDC">
          <w:pPr>
            <w:pStyle w:val="TOCHeading"/>
          </w:pPr>
          <w:r>
            <w:t>Table of Contents</w:t>
          </w:r>
        </w:p>
        <w:p w14:paraId="5718783B" w14:textId="1698FF27" w:rsidR="00A37F1A" w:rsidRDefault="00432E87">
          <w:pPr>
            <w:pStyle w:val="TOC1"/>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32636179" w:history="1">
            <w:r w:rsidR="00A37F1A" w:rsidRPr="00367A75">
              <w:rPr>
                <w:rStyle w:val="Hyperlink"/>
                <w:noProof/>
              </w:rPr>
              <w:t>Disclaimer</w:t>
            </w:r>
            <w:r w:rsidR="00A37F1A">
              <w:rPr>
                <w:noProof/>
                <w:webHidden/>
              </w:rPr>
              <w:tab/>
            </w:r>
            <w:r w:rsidR="00A37F1A">
              <w:rPr>
                <w:noProof/>
                <w:webHidden/>
              </w:rPr>
              <w:fldChar w:fldCharType="begin"/>
            </w:r>
            <w:r w:rsidR="00A37F1A">
              <w:rPr>
                <w:noProof/>
                <w:webHidden/>
              </w:rPr>
              <w:instrText xml:space="preserve"> PAGEREF _Toc132636179 \h </w:instrText>
            </w:r>
            <w:r w:rsidR="00A37F1A">
              <w:rPr>
                <w:noProof/>
                <w:webHidden/>
              </w:rPr>
            </w:r>
            <w:r w:rsidR="00A37F1A">
              <w:rPr>
                <w:noProof/>
                <w:webHidden/>
              </w:rPr>
              <w:fldChar w:fldCharType="separate"/>
            </w:r>
            <w:r w:rsidR="00A37F1A">
              <w:rPr>
                <w:noProof/>
                <w:webHidden/>
              </w:rPr>
              <w:t>2</w:t>
            </w:r>
            <w:r w:rsidR="00A37F1A">
              <w:rPr>
                <w:noProof/>
                <w:webHidden/>
              </w:rPr>
              <w:fldChar w:fldCharType="end"/>
            </w:r>
          </w:hyperlink>
        </w:p>
        <w:p w14:paraId="60C95DA7" w14:textId="3AD6445B" w:rsidR="00A37F1A" w:rsidRDefault="00A37F1A">
          <w:pPr>
            <w:pStyle w:val="TOC1"/>
            <w:rPr>
              <w:rFonts w:asciiTheme="minorHAnsi" w:eastAsiaTheme="minorEastAsia" w:hAnsiTheme="minorHAnsi"/>
              <w:noProof/>
              <w:sz w:val="22"/>
              <w:lang w:val="en-IN" w:eastAsia="en-IN"/>
            </w:rPr>
          </w:pPr>
          <w:hyperlink w:anchor="_Toc132636180" w:history="1">
            <w:r w:rsidRPr="00367A75">
              <w:rPr>
                <w:rStyle w:val="Hyperlink"/>
                <w:noProof/>
              </w:rPr>
              <w:t>Document Release History</w:t>
            </w:r>
            <w:r>
              <w:rPr>
                <w:noProof/>
                <w:webHidden/>
              </w:rPr>
              <w:tab/>
            </w:r>
            <w:r>
              <w:rPr>
                <w:noProof/>
                <w:webHidden/>
              </w:rPr>
              <w:fldChar w:fldCharType="begin"/>
            </w:r>
            <w:r>
              <w:rPr>
                <w:noProof/>
                <w:webHidden/>
              </w:rPr>
              <w:instrText xml:space="preserve"> PAGEREF _Toc132636180 \h </w:instrText>
            </w:r>
            <w:r>
              <w:rPr>
                <w:noProof/>
                <w:webHidden/>
              </w:rPr>
            </w:r>
            <w:r>
              <w:rPr>
                <w:noProof/>
                <w:webHidden/>
              </w:rPr>
              <w:fldChar w:fldCharType="separate"/>
            </w:r>
            <w:r>
              <w:rPr>
                <w:noProof/>
                <w:webHidden/>
              </w:rPr>
              <w:t>5</w:t>
            </w:r>
            <w:r>
              <w:rPr>
                <w:noProof/>
                <w:webHidden/>
              </w:rPr>
              <w:fldChar w:fldCharType="end"/>
            </w:r>
          </w:hyperlink>
        </w:p>
        <w:p w14:paraId="281AB0ED" w14:textId="06A47505" w:rsidR="00A37F1A" w:rsidRDefault="00A37F1A">
          <w:pPr>
            <w:pStyle w:val="TOC1"/>
            <w:rPr>
              <w:rFonts w:asciiTheme="minorHAnsi" w:eastAsiaTheme="minorEastAsia" w:hAnsiTheme="minorHAnsi"/>
              <w:noProof/>
              <w:sz w:val="22"/>
              <w:lang w:val="en-IN" w:eastAsia="en-IN"/>
            </w:rPr>
          </w:pPr>
          <w:hyperlink w:anchor="_Toc132636181" w:history="1">
            <w:r w:rsidRPr="00367A75">
              <w:rPr>
                <w:rStyle w:val="Hyperlink"/>
                <w:noProof/>
              </w:rPr>
              <w:t>Circulation Details</w:t>
            </w:r>
            <w:r>
              <w:rPr>
                <w:noProof/>
                <w:webHidden/>
              </w:rPr>
              <w:tab/>
            </w:r>
            <w:r>
              <w:rPr>
                <w:noProof/>
                <w:webHidden/>
              </w:rPr>
              <w:fldChar w:fldCharType="begin"/>
            </w:r>
            <w:r>
              <w:rPr>
                <w:noProof/>
                <w:webHidden/>
              </w:rPr>
              <w:instrText xml:space="preserve"> PAGEREF _Toc132636181 \h </w:instrText>
            </w:r>
            <w:r>
              <w:rPr>
                <w:noProof/>
                <w:webHidden/>
              </w:rPr>
            </w:r>
            <w:r>
              <w:rPr>
                <w:noProof/>
                <w:webHidden/>
              </w:rPr>
              <w:fldChar w:fldCharType="separate"/>
            </w:r>
            <w:r>
              <w:rPr>
                <w:noProof/>
                <w:webHidden/>
              </w:rPr>
              <w:t>6</w:t>
            </w:r>
            <w:r>
              <w:rPr>
                <w:noProof/>
                <w:webHidden/>
              </w:rPr>
              <w:fldChar w:fldCharType="end"/>
            </w:r>
          </w:hyperlink>
        </w:p>
        <w:p w14:paraId="23024519" w14:textId="39D9236D" w:rsidR="00A37F1A" w:rsidRDefault="00A37F1A">
          <w:pPr>
            <w:pStyle w:val="TOC1"/>
            <w:rPr>
              <w:rFonts w:asciiTheme="minorHAnsi" w:eastAsiaTheme="minorEastAsia" w:hAnsiTheme="minorHAnsi"/>
              <w:noProof/>
              <w:sz w:val="22"/>
              <w:lang w:val="en-IN" w:eastAsia="en-IN"/>
            </w:rPr>
          </w:pPr>
          <w:hyperlink w:anchor="_Toc132636182" w:history="1">
            <w:r w:rsidRPr="00367A75">
              <w:rPr>
                <w:rStyle w:val="Hyperlink"/>
                <w:noProof/>
              </w:rPr>
              <w:t>List of Amendments</w:t>
            </w:r>
            <w:r>
              <w:rPr>
                <w:noProof/>
                <w:webHidden/>
              </w:rPr>
              <w:tab/>
            </w:r>
            <w:r>
              <w:rPr>
                <w:noProof/>
                <w:webHidden/>
              </w:rPr>
              <w:fldChar w:fldCharType="begin"/>
            </w:r>
            <w:r>
              <w:rPr>
                <w:noProof/>
                <w:webHidden/>
              </w:rPr>
              <w:instrText xml:space="preserve"> PAGEREF _Toc132636182 \h </w:instrText>
            </w:r>
            <w:r>
              <w:rPr>
                <w:noProof/>
                <w:webHidden/>
              </w:rPr>
            </w:r>
            <w:r>
              <w:rPr>
                <w:noProof/>
                <w:webHidden/>
              </w:rPr>
              <w:fldChar w:fldCharType="separate"/>
            </w:r>
            <w:r>
              <w:rPr>
                <w:noProof/>
                <w:webHidden/>
              </w:rPr>
              <w:t>7</w:t>
            </w:r>
            <w:r>
              <w:rPr>
                <w:noProof/>
                <w:webHidden/>
              </w:rPr>
              <w:fldChar w:fldCharType="end"/>
            </w:r>
          </w:hyperlink>
        </w:p>
        <w:p w14:paraId="2921911F" w14:textId="7371890C" w:rsidR="00A37F1A" w:rsidRDefault="00A37F1A">
          <w:pPr>
            <w:pStyle w:val="TOC1"/>
            <w:rPr>
              <w:rFonts w:asciiTheme="minorHAnsi" w:eastAsiaTheme="minorEastAsia" w:hAnsiTheme="minorHAnsi"/>
              <w:noProof/>
              <w:sz w:val="22"/>
              <w:lang w:val="en-IN" w:eastAsia="en-IN"/>
            </w:rPr>
          </w:pPr>
          <w:hyperlink w:anchor="_Toc132636183" w:history="1">
            <w:r w:rsidRPr="00367A75">
              <w:rPr>
                <w:rStyle w:val="Hyperlink"/>
                <w:noProof/>
              </w:rPr>
              <w:t>1.</w:t>
            </w:r>
            <w:r>
              <w:rPr>
                <w:rFonts w:asciiTheme="minorHAnsi" w:eastAsiaTheme="minorEastAsia" w:hAnsiTheme="minorHAnsi"/>
                <w:noProof/>
                <w:sz w:val="22"/>
                <w:lang w:val="en-IN" w:eastAsia="en-IN"/>
              </w:rPr>
              <w:tab/>
            </w:r>
            <w:r w:rsidRPr="00367A75">
              <w:rPr>
                <w:rStyle w:val="Hyperlink"/>
                <w:noProof/>
              </w:rPr>
              <w:t>Introduction</w:t>
            </w:r>
            <w:r>
              <w:rPr>
                <w:noProof/>
                <w:webHidden/>
              </w:rPr>
              <w:tab/>
            </w:r>
            <w:r>
              <w:rPr>
                <w:noProof/>
                <w:webHidden/>
              </w:rPr>
              <w:fldChar w:fldCharType="begin"/>
            </w:r>
            <w:r>
              <w:rPr>
                <w:noProof/>
                <w:webHidden/>
              </w:rPr>
              <w:instrText xml:space="preserve"> PAGEREF _Toc132636183 \h </w:instrText>
            </w:r>
            <w:r>
              <w:rPr>
                <w:noProof/>
                <w:webHidden/>
              </w:rPr>
            </w:r>
            <w:r>
              <w:rPr>
                <w:noProof/>
                <w:webHidden/>
              </w:rPr>
              <w:fldChar w:fldCharType="separate"/>
            </w:r>
            <w:r>
              <w:rPr>
                <w:noProof/>
                <w:webHidden/>
              </w:rPr>
              <w:t>8</w:t>
            </w:r>
            <w:r>
              <w:rPr>
                <w:noProof/>
                <w:webHidden/>
              </w:rPr>
              <w:fldChar w:fldCharType="end"/>
            </w:r>
          </w:hyperlink>
        </w:p>
        <w:p w14:paraId="07C91F38" w14:textId="6A5AF8EB" w:rsidR="00A37F1A" w:rsidRDefault="00A37F1A">
          <w:pPr>
            <w:pStyle w:val="TOC1"/>
            <w:rPr>
              <w:rFonts w:asciiTheme="minorHAnsi" w:eastAsiaTheme="minorEastAsia" w:hAnsiTheme="minorHAnsi"/>
              <w:noProof/>
              <w:sz w:val="22"/>
              <w:lang w:val="en-IN" w:eastAsia="en-IN"/>
            </w:rPr>
          </w:pPr>
          <w:hyperlink w:anchor="_Toc132636184" w:history="1">
            <w:r w:rsidRPr="00367A75">
              <w:rPr>
                <w:rStyle w:val="Hyperlink"/>
                <w:noProof/>
              </w:rPr>
              <w:t>2.</w:t>
            </w:r>
            <w:r>
              <w:rPr>
                <w:rFonts w:asciiTheme="minorHAnsi" w:eastAsiaTheme="minorEastAsia" w:hAnsiTheme="minorHAnsi"/>
                <w:noProof/>
                <w:sz w:val="22"/>
                <w:lang w:val="en-IN" w:eastAsia="en-IN"/>
              </w:rPr>
              <w:tab/>
            </w:r>
            <w:r w:rsidRPr="00367A75">
              <w:rPr>
                <w:rStyle w:val="Hyperlink"/>
                <w:noProof/>
              </w:rPr>
              <w:t>Scope of the System</w:t>
            </w:r>
            <w:r>
              <w:rPr>
                <w:noProof/>
                <w:webHidden/>
              </w:rPr>
              <w:tab/>
            </w:r>
            <w:r>
              <w:rPr>
                <w:noProof/>
                <w:webHidden/>
              </w:rPr>
              <w:fldChar w:fldCharType="begin"/>
            </w:r>
            <w:r>
              <w:rPr>
                <w:noProof/>
                <w:webHidden/>
              </w:rPr>
              <w:instrText xml:space="preserve"> PAGEREF _Toc132636184 \h </w:instrText>
            </w:r>
            <w:r>
              <w:rPr>
                <w:noProof/>
                <w:webHidden/>
              </w:rPr>
            </w:r>
            <w:r>
              <w:rPr>
                <w:noProof/>
                <w:webHidden/>
              </w:rPr>
              <w:fldChar w:fldCharType="separate"/>
            </w:r>
            <w:r>
              <w:rPr>
                <w:noProof/>
                <w:webHidden/>
              </w:rPr>
              <w:t>8</w:t>
            </w:r>
            <w:r>
              <w:rPr>
                <w:noProof/>
                <w:webHidden/>
              </w:rPr>
              <w:fldChar w:fldCharType="end"/>
            </w:r>
          </w:hyperlink>
        </w:p>
        <w:p w14:paraId="49BF495C" w14:textId="5E8EC3E0" w:rsidR="00A37F1A" w:rsidRDefault="00A37F1A">
          <w:pPr>
            <w:pStyle w:val="TOC1"/>
            <w:rPr>
              <w:rFonts w:asciiTheme="minorHAnsi" w:eastAsiaTheme="minorEastAsia" w:hAnsiTheme="minorHAnsi"/>
              <w:noProof/>
              <w:sz w:val="22"/>
              <w:lang w:val="en-IN" w:eastAsia="en-IN"/>
            </w:rPr>
          </w:pPr>
          <w:hyperlink w:anchor="_Toc132636185" w:history="1">
            <w:r w:rsidRPr="00367A75">
              <w:rPr>
                <w:rStyle w:val="Hyperlink"/>
                <w:rFonts w:eastAsia="Times New Roman"/>
                <w:noProof/>
              </w:rPr>
              <w:t>3.</w:t>
            </w:r>
            <w:r>
              <w:rPr>
                <w:rFonts w:asciiTheme="minorHAnsi" w:eastAsiaTheme="minorEastAsia" w:hAnsiTheme="minorHAnsi"/>
                <w:noProof/>
                <w:sz w:val="22"/>
                <w:lang w:val="en-IN" w:eastAsia="en-IN"/>
              </w:rPr>
              <w:tab/>
            </w:r>
            <w:r w:rsidRPr="00367A75">
              <w:rPr>
                <w:rStyle w:val="Hyperlink"/>
                <w:rFonts w:eastAsia="Times New Roman"/>
                <w:noProof/>
              </w:rPr>
              <w:t>Solution Overview</w:t>
            </w:r>
            <w:r>
              <w:rPr>
                <w:noProof/>
                <w:webHidden/>
              </w:rPr>
              <w:tab/>
            </w:r>
            <w:r>
              <w:rPr>
                <w:noProof/>
                <w:webHidden/>
              </w:rPr>
              <w:fldChar w:fldCharType="begin"/>
            </w:r>
            <w:r>
              <w:rPr>
                <w:noProof/>
                <w:webHidden/>
              </w:rPr>
              <w:instrText xml:space="preserve"> PAGEREF _Toc132636185 \h </w:instrText>
            </w:r>
            <w:r>
              <w:rPr>
                <w:noProof/>
                <w:webHidden/>
              </w:rPr>
            </w:r>
            <w:r>
              <w:rPr>
                <w:noProof/>
                <w:webHidden/>
              </w:rPr>
              <w:fldChar w:fldCharType="separate"/>
            </w:r>
            <w:r>
              <w:rPr>
                <w:noProof/>
                <w:webHidden/>
              </w:rPr>
              <w:t>8</w:t>
            </w:r>
            <w:r>
              <w:rPr>
                <w:noProof/>
                <w:webHidden/>
              </w:rPr>
              <w:fldChar w:fldCharType="end"/>
            </w:r>
          </w:hyperlink>
        </w:p>
        <w:p w14:paraId="4A6E3A18" w14:textId="01A26BFE" w:rsidR="00A37F1A" w:rsidRDefault="00A37F1A">
          <w:pPr>
            <w:pStyle w:val="TOC1"/>
            <w:rPr>
              <w:rFonts w:asciiTheme="minorHAnsi" w:eastAsiaTheme="minorEastAsia" w:hAnsiTheme="minorHAnsi"/>
              <w:noProof/>
              <w:sz w:val="22"/>
              <w:lang w:val="en-IN" w:eastAsia="en-IN"/>
            </w:rPr>
          </w:pPr>
          <w:hyperlink w:anchor="_Toc132636186" w:history="1">
            <w:r w:rsidRPr="00367A75">
              <w:rPr>
                <w:rStyle w:val="Hyperlink"/>
                <w:noProof/>
              </w:rPr>
              <w:t>4.</w:t>
            </w:r>
            <w:r>
              <w:rPr>
                <w:rFonts w:asciiTheme="minorHAnsi" w:eastAsiaTheme="minorEastAsia" w:hAnsiTheme="minorHAnsi"/>
                <w:noProof/>
                <w:sz w:val="22"/>
                <w:lang w:val="en-IN" w:eastAsia="en-IN"/>
              </w:rPr>
              <w:tab/>
            </w:r>
            <w:r w:rsidRPr="00367A75">
              <w:rPr>
                <w:rStyle w:val="Hyperlink"/>
                <w:noProof/>
              </w:rPr>
              <w:t>System Actors or Stake holders</w:t>
            </w:r>
            <w:r>
              <w:rPr>
                <w:noProof/>
                <w:webHidden/>
              </w:rPr>
              <w:tab/>
            </w:r>
            <w:r>
              <w:rPr>
                <w:noProof/>
                <w:webHidden/>
              </w:rPr>
              <w:fldChar w:fldCharType="begin"/>
            </w:r>
            <w:r>
              <w:rPr>
                <w:noProof/>
                <w:webHidden/>
              </w:rPr>
              <w:instrText xml:space="preserve"> PAGEREF _Toc132636186 \h </w:instrText>
            </w:r>
            <w:r>
              <w:rPr>
                <w:noProof/>
                <w:webHidden/>
              </w:rPr>
            </w:r>
            <w:r>
              <w:rPr>
                <w:noProof/>
                <w:webHidden/>
              </w:rPr>
              <w:fldChar w:fldCharType="separate"/>
            </w:r>
            <w:r>
              <w:rPr>
                <w:noProof/>
                <w:webHidden/>
              </w:rPr>
              <w:t>9</w:t>
            </w:r>
            <w:r>
              <w:rPr>
                <w:noProof/>
                <w:webHidden/>
              </w:rPr>
              <w:fldChar w:fldCharType="end"/>
            </w:r>
          </w:hyperlink>
        </w:p>
        <w:p w14:paraId="01B7853C" w14:textId="2D900A03" w:rsidR="00A37F1A" w:rsidRDefault="00A37F1A">
          <w:pPr>
            <w:pStyle w:val="TOC1"/>
            <w:rPr>
              <w:rFonts w:asciiTheme="minorHAnsi" w:eastAsiaTheme="minorEastAsia" w:hAnsiTheme="minorHAnsi"/>
              <w:noProof/>
              <w:sz w:val="22"/>
              <w:lang w:val="en-IN" w:eastAsia="en-IN"/>
            </w:rPr>
          </w:pPr>
          <w:hyperlink w:anchor="_Toc132636187" w:history="1">
            <w:r w:rsidRPr="00367A75">
              <w:rPr>
                <w:rStyle w:val="Hyperlink"/>
                <w:noProof/>
              </w:rPr>
              <w:t>5.</w:t>
            </w:r>
            <w:r>
              <w:rPr>
                <w:rFonts w:asciiTheme="minorHAnsi" w:eastAsiaTheme="minorEastAsia" w:hAnsiTheme="minorHAnsi"/>
                <w:noProof/>
                <w:sz w:val="22"/>
                <w:lang w:val="en-IN" w:eastAsia="en-IN"/>
              </w:rPr>
              <w:tab/>
            </w:r>
            <w:r w:rsidRPr="00367A75">
              <w:rPr>
                <w:rStyle w:val="Hyperlink"/>
                <w:noProof/>
              </w:rPr>
              <w:t>Dependencies and Change Impacts</w:t>
            </w:r>
            <w:r>
              <w:rPr>
                <w:noProof/>
                <w:webHidden/>
              </w:rPr>
              <w:tab/>
            </w:r>
            <w:r>
              <w:rPr>
                <w:noProof/>
                <w:webHidden/>
              </w:rPr>
              <w:fldChar w:fldCharType="begin"/>
            </w:r>
            <w:r>
              <w:rPr>
                <w:noProof/>
                <w:webHidden/>
              </w:rPr>
              <w:instrText xml:space="preserve"> PAGEREF _Toc132636187 \h </w:instrText>
            </w:r>
            <w:r>
              <w:rPr>
                <w:noProof/>
                <w:webHidden/>
              </w:rPr>
            </w:r>
            <w:r>
              <w:rPr>
                <w:noProof/>
                <w:webHidden/>
              </w:rPr>
              <w:fldChar w:fldCharType="separate"/>
            </w:r>
            <w:r>
              <w:rPr>
                <w:noProof/>
                <w:webHidden/>
              </w:rPr>
              <w:t>9</w:t>
            </w:r>
            <w:r>
              <w:rPr>
                <w:noProof/>
                <w:webHidden/>
              </w:rPr>
              <w:fldChar w:fldCharType="end"/>
            </w:r>
          </w:hyperlink>
        </w:p>
        <w:p w14:paraId="787F1274" w14:textId="561E331D" w:rsidR="00A37F1A" w:rsidRDefault="00A37F1A">
          <w:pPr>
            <w:pStyle w:val="TOC1"/>
            <w:rPr>
              <w:rFonts w:asciiTheme="minorHAnsi" w:eastAsiaTheme="minorEastAsia" w:hAnsiTheme="minorHAnsi"/>
              <w:noProof/>
              <w:sz w:val="22"/>
              <w:lang w:val="en-IN" w:eastAsia="en-IN"/>
            </w:rPr>
          </w:pPr>
          <w:hyperlink w:anchor="_Toc132636188" w:history="1">
            <w:r w:rsidRPr="00367A75">
              <w:rPr>
                <w:rStyle w:val="Hyperlink"/>
                <w:rFonts w:eastAsia="Times New Roman"/>
                <w:noProof/>
              </w:rPr>
              <w:t>6.</w:t>
            </w:r>
            <w:r>
              <w:rPr>
                <w:rFonts w:asciiTheme="minorHAnsi" w:eastAsiaTheme="minorEastAsia" w:hAnsiTheme="minorHAnsi"/>
                <w:noProof/>
                <w:sz w:val="22"/>
                <w:lang w:val="en-IN" w:eastAsia="en-IN"/>
              </w:rPr>
              <w:tab/>
            </w:r>
            <w:r w:rsidRPr="00367A75">
              <w:rPr>
                <w:rStyle w:val="Hyperlink"/>
                <w:rFonts w:eastAsia="Times New Roman"/>
                <w:noProof/>
              </w:rPr>
              <w:t>Functional Specifications</w:t>
            </w:r>
            <w:r>
              <w:rPr>
                <w:noProof/>
                <w:webHidden/>
              </w:rPr>
              <w:tab/>
            </w:r>
            <w:r>
              <w:rPr>
                <w:noProof/>
                <w:webHidden/>
              </w:rPr>
              <w:fldChar w:fldCharType="begin"/>
            </w:r>
            <w:r>
              <w:rPr>
                <w:noProof/>
                <w:webHidden/>
              </w:rPr>
              <w:instrText xml:space="preserve"> PAGEREF _Toc132636188 \h </w:instrText>
            </w:r>
            <w:r>
              <w:rPr>
                <w:noProof/>
                <w:webHidden/>
              </w:rPr>
            </w:r>
            <w:r>
              <w:rPr>
                <w:noProof/>
                <w:webHidden/>
              </w:rPr>
              <w:fldChar w:fldCharType="separate"/>
            </w:r>
            <w:r>
              <w:rPr>
                <w:noProof/>
                <w:webHidden/>
              </w:rPr>
              <w:t>9</w:t>
            </w:r>
            <w:r>
              <w:rPr>
                <w:noProof/>
                <w:webHidden/>
              </w:rPr>
              <w:fldChar w:fldCharType="end"/>
            </w:r>
          </w:hyperlink>
        </w:p>
        <w:p w14:paraId="3DF3ED2C" w14:textId="10E64CF4" w:rsidR="00A37F1A" w:rsidRDefault="00A37F1A">
          <w:pPr>
            <w:pStyle w:val="TOC1"/>
            <w:rPr>
              <w:rFonts w:asciiTheme="minorHAnsi" w:eastAsiaTheme="minorEastAsia" w:hAnsiTheme="minorHAnsi"/>
              <w:noProof/>
              <w:sz w:val="22"/>
              <w:lang w:val="en-IN" w:eastAsia="en-IN"/>
            </w:rPr>
          </w:pPr>
          <w:hyperlink w:anchor="_Toc132636189" w:history="1">
            <w:r w:rsidRPr="00367A75">
              <w:rPr>
                <w:rStyle w:val="Hyperlink"/>
                <w:noProof/>
              </w:rPr>
              <w:t>6.1.</w:t>
            </w:r>
            <w:r>
              <w:rPr>
                <w:rFonts w:asciiTheme="minorHAnsi" w:eastAsiaTheme="minorEastAsia" w:hAnsiTheme="minorHAnsi"/>
                <w:noProof/>
                <w:sz w:val="22"/>
                <w:lang w:val="en-IN" w:eastAsia="en-IN"/>
              </w:rPr>
              <w:tab/>
            </w:r>
            <w:r w:rsidRPr="00367A75">
              <w:rPr>
                <w:rStyle w:val="Hyperlink"/>
                <w:noProof/>
              </w:rPr>
              <w:t>System Entities</w:t>
            </w:r>
            <w:r>
              <w:rPr>
                <w:noProof/>
                <w:webHidden/>
              </w:rPr>
              <w:tab/>
            </w:r>
            <w:r>
              <w:rPr>
                <w:noProof/>
                <w:webHidden/>
              </w:rPr>
              <w:fldChar w:fldCharType="begin"/>
            </w:r>
            <w:r>
              <w:rPr>
                <w:noProof/>
                <w:webHidden/>
              </w:rPr>
              <w:instrText xml:space="preserve"> PAGEREF _Toc132636189 \h </w:instrText>
            </w:r>
            <w:r>
              <w:rPr>
                <w:noProof/>
                <w:webHidden/>
              </w:rPr>
            </w:r>
            <w:r>
              <w:rPr>
                <w:noProof/>
                <w:webHidden/>
              </w:rPr>
              <w:fldChar w:fldCharType="separate"/>
            </w:r>
            <w:r>
              <w:rPr>
                <w:noProof/>
                <w:webHidden/>
              </w:rPr>
              <w:t>10</w:t>
            </w:r>
            <w:r>
              <w:rPr>
                <w:noProof/>
                <w:webHidden/>
              </w:rPr>
              <w:fldChar w:fldCharType="end"/>
            </w:r>
          </w:hyperlink>
        </w:p>
        <w:p w14:paraId="51DE734C" w14:textId="6ECE41B5" w:rsidR="00A37F1A" w:rsidRDefault="00A37F1A">
          <w:pPr>
            <w:pStyle w:val="TOC1"/>
            <w:rPr>
              <w:rFonts w:asciiTheme="minorHAnsi" w:eastAsiaTheme="minorEastAsia" w:hAnsiTheme="minorHAnsi"/>
              <w:noProof/>
              <w:sz w:val="22"/>
              <w:lang w:val="en-IN" w:eastAsia="en-IN"/>
            </w:rPr>
          </w:pPr>
          <w:hyperlink w:anchor="_Toc132636190" w:history="1">
            <w:r w:rsidRPr="00367A75">
              <w:rPr>
                <w:rStyle w:val="Hyperlink"/>
                <w:noProof/>
              </w:rPr>
              <w:t>6.2.</w:t>
            </w:r>
            <w:r>
              <w:rPr>
                <w:rFonts w:asciiTheme="minorHAnsi" w:eastAsiaTheme="minorEastAsia" w:hAnsiTheme="minorHAnsi"/>
                <w:noProof/>
                <w:sz w:val="22"/>
                <w:lang w:val="en-IN" w:eastAsia="en-IN"/>
              </w:rPr>
              <w:tab/>
            </w:r>
            <w:r w:rsidRPr="00367A75">
              <w:rPr>
                <w:rStyle w:val="Hyperlink"/>
                <w:noProof/>
              </w:rPr>
              <w:t>Modules and Functions Management</w:t>
            </w:r>
            <w:r>
              <w:rPr>
                <w:noProof/>
                <w:webHidden/>
              </w:rPr>
              <w:tab/>
            </w:r>
            <w:r>
              <w:rPr>
                <w:noProof/>
                <w:webHidden/>
              </w:rPr>
              <w:fldChar w:fldCharType="begin"/>
            </w:r>
            <w:r>
              <w:rPr>
                <w:noProof/>
                <w:webHidden/>
              </w:rPr>
              <w:instrText xml:space="preserve"> PAGEREF _Toc132636190 \h </w:instrText>
            </w:r>
            <w:r>
              <w:rPr>
                <w:noProof/>
                <w:webHidden/>
              </w:rPr>
            </w:r>
            <w:r>
              <w:rPr>
                <w:noProof/>
                <w:webHidden/>
              </w:rPr>
              <w:fldChar w:fldCharType="separate"/>
            </w:r>
            <w:r>
              <w:rPr>
                <w:noProof/>
                <w:webHidden/>
              </w:rPr>
              <w:t>10</w:t>
            </w:r>
            <w:r>
              <w:rPr>
                <w:noProof/>
                <w:webHidden/>
              </w:rPr>
              <w:fldChar w:fldCharType="end"/>
            </w:r>
          </w:hyperlink>
        </w:p>
        <w:p w14:paraId="5DF9FAEE" w14:textId="66A96166" w:rsidR="00A37F1A" w:rsidRDefault="00A37F1A">
          <w:pPr>
            <w:pStyle w:val="TOC1"/>
            <w:tabs>
              <w:tab w:val="left" w:pos="880"/>
            </w:tabs>
            <w:rPr>
              <w:rFonts w:asciiTheme="minorHAnsi" w:eastAsiaTheme="minorEastAsia" w:hAnsiTheme="minorHAnsi"/>
              <w:noProof/>
              <w:sz w:val="22"/>
              <w:lang w:val="en-IN" w:eastAsia="en-IN"/>
            </w:rPr>
          </w:pPr>
          <w:hyperlink w:anchor="_Toc132636191" w:history="1">
            <w:r w:rsidRPr="00367A75">
              <w:rPr>
                <w:rStyle w:val="Hyperlink"/>
                <w:noProof/>
              </w:rPr>
              <w:t>6.2.1.</w:t>
            </w:r>
            <w:r>
              <w:rPr>
                <w:rFonts w:asciiTheme="minorHAnsi" w:eastAsiaTheme="minorEastAsia" w:hAnsiTheme="minorHAnsi"/>
                <w:noProof/>
                <w:sz w:val="22"/>
                <w:lang w:val="en-IN" w:eastAsia="en-IN"/>
              </w:rPr>
              <w:tab/>
            </w:r>
            <w:r w:rsidRPr="00367A75">
              <w:rPr>
                <w:rStyle w:val="Hyperlink"/>
                <w:noProof/>
              </w:rPr>
              <w:t>[FR-1] View Modules &amp; Module Functions</w:t>
            </w:r>
            <w:r>
              <w:rPr>
                <w:noProof/>
                <w:webHidden/>
              </w:rPr>
              <w:tab/>
            </w:r>
            <w:r>
              <w:rPr>
                <w:noProof/>
                <w:webHidden/>
              </w:rPr>
              <w:fldChar w:fldCharType="begin"/>
            </w:r>
            <w:r>
              <w:rPr>
                <w:noProof/>
                <w:webHidden/>
              </w:rPr>
              <w:instrText xml:space="preserve"> PAGEREF _Toc132636191 \h </w:instrText>
            </w:r>
            <w:r>
              <w:rPr>
                <w:noProof/>
                <w:webHidden/>
              </w:rPr>
            </w:r>
            <w:r>
              <w:rPr>
                <w:noProof/>
                <w:webHidden/>
              </w:rPr>
              <w:fldChar w:fldCharType="separate"/>
            </w:r>
            <w:r>
              <w:rPr>
                <w:noProof/>
                <w:webHidden/>
              </w:rPr>
              <w:t>10</w:t>
            </w:r>
            <w:r>
              <w:rPr>
                <w:noProof/>
                <w:webHidden/>
              </w:rPr>
              <w:fldChar w:fldCharType="end"/>
            </w:r>
          </w:hyperlink>
        </w:p>
        <w:p w14:paraId="5A1C71DF" w14:textId="612C184C" w:rsidR="00A37F1A" w:rsidRDefault="00A37F1A">
          <w:pPr>
            <w:pStyle w:val="TOC1"/>
            <w:tabs>
              <w:tab w:val="left" w:pos="880"/>
            </w:tabs>
            <w:rPr>
              <w:rFonts w:asciiTheme="minorHAnsi" w:eastAsiaTheme="minorEastAsia" w:hAnsiTheme="minorHAnsi"/>
              <w:noProof/>
              <w:sz w:val="22"/>
              <w:lang w:val="en-IN" w:eastAsia="en-IN"/>
            </w:rPr>
          </w:pPr>
          <w:hyperlink w:anchor="_Toc132636192" w:history="1">
            <w:r w:rsidRPr="00367A75">
              <w:rPr>
                <w:rStyle w:val="Hyperlink"/>
                <w:noProof/>
              </w:rPr>
              <w:t>6.2.2.</w:t>
            </w:r>
            <w:r>
              <w:rPr>
                <w:rFonts w:asciiTheme="minorHAnsi" w:eastAsiaTheme="minorEastAsia" w:hAnsiTheme="minorHAnsi"/>
                <w:noProof/>
                <w:sz w:val="22"/>
                <w:lang w:val="en-IN" w:eastAsia="en-IN"/>
              </w:rPr>
              <w:tab/>
            </w:r>
            <w:r w:rsidRPr="00367A75">
              <w:rPr>
                <w:rStyle w:val="Hyperlink"/>
                <w:noProof/>
              </w:rPr>
              <w:t>[FR-2] Disable &amp; Enable Modules &amp; Functions</w:t>
            </w:r>
            <w:r>
              <w:rPr>
                <w:noProof/>
                <w:webHidden/>
              </w:rPr>
              <w:tab/>
            </w:r>
            <w:r>
              <w:rPr>
                <w:noProof/>
                <w:webHidden/>
              </w:rPr>
              <w:fldChar w:fldCharType="begin"/>
            </w:r>
            <w:r>
              <w:rPr>
                <w:noProof/>
                <w:webHidden/>
              </w:rPr>
              <w:instrText xml:space="preserve"> PAGEREF _Toc132636192 \h </w:instrText>
            </w:r>
            <w:r>
              <w:rPr>
                <w:noProof/>
                <w:webHidden/>
              </w:rPr>
            </w:r>
            <w:r>
              <w:rPr>
                <w:noProof/>
                <w:webHidden/>
              </w:rPr>
              <w:fldChar w:fldCharType="separate"/>
            </w:r>
            <w:r>
              <w:rPr>
                <w:noProof/>
                <w:webHidden/>
              </w:rPr>
              <w:t>11</w:t>
            </w:r>
            <w:r>
              <w:rPr>
                <w:noProof/>
                <w:webHidden/>
              </w:rPr>
              <w:fldChar w:fldCharType="end"/>
            </w:r>
          </w:hyperlink>
        </w:p>
        <w:p w14:paraId="10496A0E" w14:textId="4B3EA452" w:rsidR="00A37F1A" w:rsidRDefault="00A37F1A">
          <w:pPr>
            <w:pStyle w:val="TOC1"/>
            <w:rPr>
              <w:rFonts w:asciiTheme="minorHAnsi" w:eastAsiaTheme="minorEastAsia" w:hAnsiTheme="minorHAnsi"/>
              <w:noProof/>
              <w:sz w:val="22"/>
              <w:lang w:val="en-IN" w:eastAsia="en-IN"/>
            </w:rPr>
          </w:pPr>
          <w:hyperlink w:anchor="_Toc132636193" w:history="1">
            <w:r w:rsidRPr="00367A75">
              <w:rPr>
                <w:rStyle w:val="Hyperlink"/>
                <w:noProof/>
              </w:rPr>
              <w:t>6.3.</w:t>
            </w:r>
            <w:r>
              <w:rPr>
                <w:rFonts w:asciiTheme="minorHAnsi" w:eastAsiaTheme="minorEastAsia" w:hAnsiTheme="minorHAnsi"/>
                <w:noProof/>
                <w:sz w:val="22"/>
                <w:lang w:val="en-IN" w:eastAsia="en-IN"/>
              </w:rPr>
              <w:tab/>
            </w:r>
            <w:r w:rsidRPr="00367A75">
              <w:rPr>
                <w:rStyle w:val="Hyperlink"/>
                <w:noProof/>
              </w:rPr>
              <w:t>Roles Management</w:t>
            </w:r>
            <w:r>
              <w:rPr>
                <w:noProof/>
                <w:webHidden/>
              </w:rPr>
              <w:tab/>
            </w:r>
            <w:r>
              <w:rPr>
                <w:noProof/>
                <w:webHidden/>
              </w:rPr>
              <w:fldChar w:fldCharType="begin"/>
            </w:r>
            <w:r>
              <w:rPr>
                <w:noProof/>
                <w:webHidden/>
              </w:rPr>
              <w:instrText xml:space="preserve"> PAGEREF _Toc132636193 \h </w:instrText>
            </w:r>
            <w:r>
              <w:rPr>
                <w:noProof/>
                <w:webHidden/>
              </w:rPr>
            </w:r>
            <w:r>
              <w:rPr>
                <w:noProof/>
                <w:webHidden/>
              </w:rPr>
              <w:fldChar w:fldCharType="separate"/>
            </w:r>
            <w:r>
              <w:rPr>
                <w:noProof/>
                <w:webHidden/>
              </w:rPr>
              <w:t>12</w:t>
            </w:r>
            <w:r>
              <w:rPr>
                <w:noProof/>
                <w:webHidden/>
              </w:rPr>
              <w:fldChar w:fldCharType="end"/>
            </w:r>
          </w:hyperlink>
        </w:p>
        <w:p w14:paraId="6B766018" w14:textId="200EFEE4" w:rsidR="00A37F1A" w:rsidRDefault="00A37F1A">
          <w:pPr>
            <w:pStyle w:val="TOC1"/>
            <w:tabs>
              <w:tab w:val="left" w:pos="880"/>
            </w:tabs>
            <w:rPr>
              <w:rFonts w:asciiTheme="minorHAnsi" w:eastAsiaTheme="minorEastAsia" w:hAnsiTheme="minorHAnsi"/>
              <w:noProof/>
              <w:sz w:val="22"/>
              <w:lang w:val="en-IN" w:eastAsia="en-IN"/>
            </w:rPr>
          </w:pPr>
          <w:hyperlink w:anchor="_Toc132636194" w:history="1">
            <w:r w:rsidRPr="00367A75">
              <w:rPr>
                <w:rStyle w:val="Hyperlink"/>
                <w:noProof/>
              </w:rPr>
              <w:t>6.3.1.</w:t>
            </w:r>
            <w:r>
              <w:rPr>
                <w:rFonts w:asciiTheme="minorHAnsi" w:eastAsiaTheme="minorEastAsia" w:hAnsiTheme="minorHAnsi"/>
                <w:noProof/>
                <w:sz w:val="22"/>
                <w:lang w:val="en-IN" w:eastAsia="en-IN"/>
              </w:rPr>
              <w:tab/>
            </w:r>
            <w:r w:rsidRPr="00367A75">
              <w:rPr>
                <w:rStyle w:val="Hyperlink"/>
                <w:noProof/>
              </w:rPr>
              <w:t>[FR-3] Create Role</w:t>
            </w:r>
            <w:r>
              <w:rPr>
                <w:noProof/>
                <w:webHidden/>
              </w:rPr>
              <w:tab/>
            </w:r>
            <w:r>
              <w:rPr>
                <w:noProof/>
                <w:webHidden/>
              </w:rPr>
              <w:fldChar w:fldCharType="begin"/>
            </w:r>
            <w:r>
              <w:rPr>
                <w:noProof/>
                <w:webHidden/>
              </w:rPr>
              <w:instrText xml:space="preserve"> PAGEREF _Toc132636194 \h </w:instrText>
            </w:r>
            <w:r>
              <w:rPr>
                <w:noProof/>
                <w:webHidden/>
              </w:rPr>
            </w:r>
            <w:r>
              <w:rPr>
                <w:noProof/>
                <w:webHidden/>
              </w:rPr>
              <w:fldChar w:fldCharType="separate"/>
            </w:r>
            <w:r>
              <w:rPr>
                <w:noProof/>
                <w:webHidden/>
              </w:rPr>
              <w:t>12</w:t>
            </w:r>
            <w:r>
              <w:rPr>
                <w:noProof/>
                <w:webHidden/>
              </w:rPr>
              <w:fldChar w:fldCharType="end"/>
            </w:r>
          </w:hyperlink>
        </w:p>
        <w:p w14:paraId="37515DB9" w14:textId="6C481D44" w:rsidR="00A37F1A" w:rsidRDefault="00A37F1A">
          <w:pPr>
            <w:pStyle w:val="TOC1"/>
            <w:tabs>
              <w:tab w:val="left" w:pos="880"/>
            </w:tabs>
            <w:rPr>
              <w:rFonts w:asciiTheme="minorHAnsi" w:eastAsiaTheme="minorEastAsia" w:hAnsiTheme="minorHAnsi"/>
              <w:noProof/>
              <w:sz w:val="22"/>
              <w:lang w:val="en-IN" w:eastAsia="en-IN"/>
            </w:rPr>
          </w:pPr>
          <w:hyperlink w:anchor="_Toc132636195" w:history="1">
            <w:r w:rsidRPr="00367A75">
              <w:rPr>
                <w:rStyle w:val="Hyperlink"/>
                <w:noProof/>
              </w:rPr>
              <w:t>6.3.2.</w:t>
            </w:r>
            <w:r>
              <w:rPr>
                <w:rFonts w:asciiTheme="minorHAnsi" w:eastAsiaTheme="minorEastAsia" w:hAnsiTheme="minorHAnsi"/>
                <w:noProof/>
                <w:sz w:val="22"/>
                <w:lang w:val="en-IN" w:eastAsia="en-IN"/>
              </w:rPr>
              <w:tab/>
            </w:r>
            <w:r w:rsidRPr="00367A75">
              <w:rPr>
                <w:rStyle w:val="Hyperlink"/>
                <w:noProof/>
              </w:rPr>
              <w:t>[FR-4] View &amp; Edit Role</w:t>
            </w:r>
            <w:r>
              <w:rPr>
                <w:noProof/>
                <w:webHidden/>
              </w:rPr>
              <w:tab/>
            </w:r>
            <w:r>
              <w:rPr>
                <w:noProof/>
                <w:webHidden/>
              </w:rPr>
              <w:fldChar w:fldCharType="begin"/>
            </w:r>
            <w:r>
              <w:rPr>
                <w:noProof/>
                <w:webHidden/>
              </w:rPr>
              <w:instrText xml:space="preserve"> PAGEREF _Toc132636195 \h </w:instrText>
            </w:r>
            <w:r>
              <w:rPr>
                <w:noProof/>
                <w:webHidden/>
              </w:rPr>
            </w:r>
            <w:r>
              <w:rPr>
                <w:noProof/>
                <w:webHidden/>
              </w:rPr>
              <w:fldChar w:fldCharType="separate"/>
            </w:r>
            <w:r>
              <w:rPr>
                <w:noProof/>
                <w:webHidden/>
              </w:rPr>
              <w:t>13</w:t>
            </w:r>
            <w:r>
              <w:rPr>
                <w:noProof/>
                <w:webHidden/>
              </w:rPr>
              <w:fldChar w:fldCharType="end"/>
            </w:r>
          </w:hyperlink>
        </w:p>
        <w:p w14:paraId="4785565A" w14:textId="400AF360" w:rsidR="00A37F1A" w:rsidRDefault="00A37F1A">
          <w:pPr>
            <w:pStyle w:val="TOC1"/>
            <w:tabs>
              <w:tab w:val="left" w:pos="880"/>
            </w:tabs>
            <w:rPr>
              <w:rFonts w:asciiTheme="minorHAnsi" w:eastAsiaTheme="minorEastAsia" w:hAnsiTheme="minorHAnsi"/>
              <w:noProof/>
              <w:sz w:val="22"/>
              <w:lang w:val="en-IN" w:eastAsia="en-IN"/>
            </w:rPr>
          </w:pPr>
          <w:hyperlink w:anchor="_Toc132636196" w:history="1">
            <w:r w:rsidRPr="00367A75">
              <w:rPr>
                <w:rStyle w:val="Hyperlink"/>
                <w:noProof/>
              </w:rPr>
              <w:t>6.3.3.</w:t>
            </w:r>
            <w:r>
              <w:rPr>
                <w:rFonts w:asciiTheme="minorHAnsi" w:eastAsiaTheme="minorEastAsia" w:hAnsiTheme="minorHAnsi"/>
                <w:noProof/>
                <w:sz w:val="22"/>
                <w:lang w:val="en-IN" w:eastAsia="en-IN"/>
              </w:rPr>
              <w:tab/>
            </w:r>
            <w:r w:rsidRPr="00367A75">
              <w:rPr>
                <w:rStyle w:val="Hyperlink"/>
                <w:noProof/>
              </w:rPr>
              <w:t>[FR-5] Disable &amp; Enable Role</w:t>
            </w:r>
            <w:r>
              <w:rPr>
                <w:noProof/>
                <w:webHidden/>
              </w:rPr>
              <w:tab/>
            </w:r>
            <w:r>
              <w:rPr>
                <w:noProof/>
                <w:webHidden/>
              </w:rPr>
              <w:fldChar w:fldCharType="begin"/>
            </w:r>
            <w:r>
              <w:rPr>
                <w:noProof/>
                <w:webHidden/>
              </w:rPr>
              <w:instrText xml:space="preserve"> PAGEREF _Toc132636196 \h </w:instrText>
            </w:r>
            <w:r>
              <w:rPr>
                <w:noProof/>
                <w:webHidden/>
              </w:rPr>
            </w:r>
            <w:r>
              <w:rPr>
                <w:noProof/>
                <w:webHidden/>
              </w:rPr>
              <w:fldChar w:fldCharType="separate"/>
            </w:r>
            <w:r>
              <w:rPr>
                <w:noProof/>
                <w:webHidden/>
              </w:rPr>
              <w:t>13</w:t>
            </w:r>
            <w:r>
              <w:rPr>
                <w:noProof/>
                <w:webHidden/>
              </w:rPr>
              <w:fldChar w:fldCharType="end"/>
            </w:r>
          </w:hyperlink>
        </w:p>
        <w:p w14:paraId="614E93DC" w14:textId="5FFB0B96" w:rsidR="00A37F1A" w:rsidRDefault="00A37F1A">
          <w:pPr>
            <w:pStyle w:val="TOC1"/>
            <w:rPr>
              <w:rFonts w:asciiTheme="minorHAnsi" w:eastAsiaTheme="minorEastAsia" w:hAnsiTheme="minorHAnsi"/>
              <w:noProof/>
              <w:sz w:val="22"/>
              <w:lang w:val="en-IN" w:eastAsia="en-IN"/>
            </w:rPr>
          </w:pPr>
          <w:hyperlink w:anchor="_Toc132636197" w:history="1">
            <w:r w:rsidRPr="00367A75">
              <w:rPr>
                <w:rStyle w:val="Hyperlink"/>
                <w:noProof/>
              </w:rPr>
              <w:t>6.4.</w:t>
            </w:r>
            <w:r>
              <w:rPr>
                <w:rFonts w:asciiTheme="minorHAnsi" w:eastAsiaTheme="minorEastAsia" w:hAnsiTheme="minorHAnsi"/>
                <w:noProof/>
                <w:sz w:val="22"/>
                <w:lang w:val="en-IN" w:eastAsia="en-IN"/>
              </w:rPr>
              <w:tab/>
            </w:r>
            <w:r w:rsidRPr="00367A75">
              <w:rPr>
                <w:rStyle w:val="Hyperlink"/>
                <w:noProof/>
              </w:rPr>
              <w:t>User Management</w:t>
            </w:r>
            <w:r>
              <w:rPr>
                <w:noProof/>
                <w:webHidden/>
              </w:rPr>
              <w:tab/>
            </w:r>
            <w:r>
              <w:rPr>
                <w:noProof/>
                <w:webHidden/>
              </w:rPr>
              <w:fldChar w:fldCharType="begin"/>
            </w:r>
            <w:r>
              <w:rPr>
                <w:noProof/>
                <w:webHidden/>
              </w:rPr>
              <w:instrText xml:space="preserve"> PAGEREF _Toc132636197 \h </w:instrText>
            </w:r>
            <w:r>
              <w:rPr>
                <w:noProof/>
                <w:webHidden/>
              </w:rPr>
            </w:r>
            <w:r>
              <w:rPr>
                <w:noProof/>
                <w:webHidden/>
              </w:rPr>
              <w:fldChar w:fldCharType="separate"/>
            </w:r>
            <w:r>
              <w:rPr>
                <w:noProof/>
                <w:webHidden/>
              </w:rPr>
              <w:t>13</w:t>
            </w:r>
            <w:r>
              <w:rPr>
                <w:noProof/>
                <w:webHidden/>
              </w:rPr>
              <w:fldChar w:fldCharType="end"/>
            </w:r>
          </w:hyperlink>
        </w:p>
        <w:p w14:paraId="1E8B3E9C" w14:textId="14AD43BB" w:rsidR="00A37F1A" w:rsidRDefault="00A37F1A">
          <w:pPr>
            <w:pStyle w:val="TOC1"/>
            <w:tabs>
              <w:tab w:val="left" w:pos="880"/>
            </w:tabs>
            <w:rPr>
              <w:rFonts w:asciiTheme="minorHAnsi" w:eastAsiaTheme="minorEastAsia" w:hAnsiTheme="minorHAnsi"/>
              <w:noProof/>
              <w:sz w:val="22"/>
              <w:lang w:val="en-IN" w:eastAsia="en-IN"/>
            </w:rPr>
          </w:pPr>
          <w:hyperlink w:anchor="_Toc132636198" w:history="1">
            <w:r w:rsidRPr="00367A75">
              <w:rPr>
                <w:rStyle w:val="Hyperlink"/>
                <w:noProof/>
              </w:rPr>
              <w:t>6.4.1.</w:t>
            </w:r>
            <w:r>
              <w:rPr>
                <w:rFonts w:asciiTheme="minorHAnsi" w:eastAsiaTheme="minorEastAsia" w:hAnsiTheme="minorHAnsi"/>
                <w:noProof/>
                <w:sz w:val="22"/>
                <w:lang w:val="en-IN" w:eastAsia="en-IN"/>
              </w:rPr>
              <w:tab/>
            </w:r>
            <w:r w:rsidRPr="00367A75">
              <w:rPr>
                <w:rStyle w:val="Hyperlink"/>
                <w:noProof/>
              </w:rPr>
              <w:t xml:space="preserve">[FR-6] Create </w:t>
            </w:r>
            <w:r w:rsidRPr="00367A75">
              <w:rPr>
                <w:rStyle w:val="Hyperlink"/>
                <w:noProof/>
              </w:rPr>
              <w:t>U</w:t>
            </w:r>
            <w:r w:rsidRPr="00367A75">
              <w:rPr>
                <w:rStyle w:val="Hyperlink"/>
                <w:noProof/>
              </w:rPr>
              <w:t>ser</w:t>
            </w:r>
            <w:r>
              <w:rPr>
                <w:noProof/>
                <w:webHidden/>
              </w:rPr>
              <w:tab/>
            </w:r>
            <w:r>
              <w:rPr>
                <w:noProof/>
                <w:webHidden/>
              </w:rPr>
              <w:fldChar w:fldCharType="begin"/>
            </w:r>
            <w:r>
              <w:rPr>
                <w:noProof/>
                <w:webHidden/>
              </w:rPr>
              <w:instrText xml:space="preserve"> PAGEREF _Toc132636198 \h </w:instrText>
            </w:r>
            <w:r>
              <w:rPr>
                <w:noProof/>
                <w:webHidden/>
              </w:rPr>
            </w:r>
            <w:r>
              <w:rPr>
                <w:noProof/>
                <w:webHidden/>
              </w:rPr>
              <w:fldChar w:fldCharType="separate"/>
            </w:r>
            <w:r>
              <w:rPr>
                <w:noProof/>
                <w:webHidden/>
              </w:rPr>
              <w:t>13</w:t>
            </w:r>
            <w:r>
              <w:rPr>
                <w:noProof/>
                <w:webHidden/>
              </w:rPr>
              <w:fldChar w:fldCharType="end"/>
            </w:r>
          </w:hyperlink>
        </w:p>
        <w:p w14:paraId="5EED986C" w14:textId="4FF4B7D0" w:rsidR="00A37F1A" w:rsidRDefault="00A37F1A">
          <w:pPr>
            <w:pStyle w:val="TOC1"/>
            <w:tabs>
              <w:tab w:val="left" w:pos="880"/>
            </w:tabs>
            <w:rPr>
              <w:rFonts w:asciiTheme="minorHAnsi" w:eastAsiaTheme="minorEastAsia" w:hAnsiTheme="minorHAnsi"/>
              <w:noProof/>
              <w:sz w:val="22"/>
              <w:lang w:val="en-IN" w:eastAsia="en-IN"/>
            </w:rPr>
          </w:pPr>
          <w:hyperlink w:anchor="_Toc132636199" w:history="1">
            <w:r w:rsidRPr="00367A75">
              <w:rPr>
                <w:rStyle w:val="Hyperlink"/>
                <w:noProof/>
              </w:rPr>
              <w:t>6.4.2.</w:t>
            </w:r>
            <w:r>
              <w:rPr>
                <w:rFonts w:asciiTheme="minorHAnsi" w:eastAsiaTheme="minorEastAsia" w:hAnsiTheme="minorHAnsi"/>
                <w:noProof/>
                <w:sz w:val="22"/>
                <w:lang w:val="en-IN" w:eastAsia="en-IN"/>
              </w:rPr>
              <w:tab/>
            </w:r>
            <w:r w:rsidRPr="00367A75">
              <w:rPr>
                <w:rStyle w:val="Hyperlink"/>
                <w:noProof/>
              </w:rPr>
              <w:t>[FR-7] View &amp; Modify User</w:t>
            </w:r>
            <w:r>
              <w:rPr>
                <w:noProof/>
                <w:webHidden/>
              </w:rPr>
              <w:tab/>
            </w:r>
            <w:r>
              <w:rPr>
                <w:noProof/>
                <w:webHidden/>
              </w:rPr>
              <w:fldChar w:fldCharType="begin"/>
            </w:r>
            <w:r>
              <w:rPr>
                <w:noProof/>
                <w:webHidden/>
              </w:rPr>
              <w:instrText xml:space="preserve"> PAGEREF _Toc132636199 \h </w:instrText>
            </w:r>
            <w:r>
              <w:rPr>
                <w:noProof/>
                <w:webHidden/>
              </w:rPr>
            </w:r>
            <w:r>
              <w:rPr>
                <w:noProof/>
                <w:webHidden/>
              </w:rPr>
              <w:fldChar w:fldCharType="separate"/>
            </w:r>
            <w:r>
              <w:rPr>
                <w:noProof/>
                <w:webHidden/>
              </w:rPr>
              <w:t>14</w:t>
            </w:r>
            <w:r>
              <w:rPr>
                <w:noProof/>
                <w:webHidden/>
              </w:rPr>
              <w:fldChar w:fldCharType="end"/>
            </w:r>
          </w:hyperlink>
        </w:p>
        <w:p w14:paraId="5BFD5873" w14:textId="2629E548" w:rsidR="00A37F1A" w:rsidRDefault="00A37F1A">
          <w:pPr>
            <w:pStyle w:val="TOC1"/>
            <w:tabs>
              <w:tab w:val="left" w:pos="880"/>
            </w:tabs>
            <w:rPr>
              <w:rFonts w:asciiTheme="minorHAnsi" w:eastAsiaTheme="minorEastAsia" w:hAnsiTheme="minorHAnsi"/>
              <w:noProof/>
              <w:sz w:val="22"/>
              <w:lang w:val="en-IN" w:eastAsia="en-IN"/>
            </w:rPr>
          </w:pPr>
          <w:hyperlink w:anchor="_Toc132636200" w:history="1">
            <w:r w:rsidRPr="00367A75">
              <w:rPr>
                <w:rStyle w:val="Hyperlink"/>
                <w:noProof/>
              </w:rPr>
              <w:t>6.4.3.</w:t>
            </w:r>
            <w:r>
              <w:rPr>
                <w:rFonts w:asciiTheme="minorHAnsi" w:eastAsiaTheme="minorEastAsia" w:hAnsiTheme="minorHAnsi"/>
                <w:noProof/>
                <w:sz w:val="22"/>
                <w:lang w:val="en-IN" w:eastAsia="en-IN"/>
              </w:rPr>
              <w:tab/>
            </w:r>
            <w:r w:rsidRPr="00367A75">
              <w:rPr>
                <w:rStyle w:val="Hyperlink"/>
                <w:noProof/>
              </w:rPr>
              <w:t>[FR-8] Suspend User</w:t>
            </w:r>
            <w:r>
              <w:rPr>
                <w:noProof/>
                <w:webHidden/>
              </w:rPr>
              <w:tab/>
            </w:r>
            <w:r>
              <w:rPr>
                <w:noProof/>
                <w:webHidden/>
              </w:rPr>
              <w:fldChar w:fldCharType="begin"/>
            </w:r>
            <w:r>
              <w:rPr>
                <w:noProof/>
                <w:webHidden/>
              </w:rPr>
              <w:instrText xml:space="preserve"> PAGEREF _Toc132636200 \h </w:instrText>
            </w:r>
            <w:r>
              <w:rPr>
                <w:noProof/>
                <w:webHidden/>
              </w:rPr>
            </w:r>
            <w:r>
              <w:rPr>
                <w:noProof/>
                <w:webHidden/>
              </w:rPr>
              <w:fldChar w:fldCharType="separate"/>
            </w:r>
            <w:r>
              <w:rPr>
                <w:noProof/>
                <w:webHidden/>
              </w:rPr>
              <w:t>15</w:t>
            </w:r>
            <w:r>
              <w:rPr>
                <w:noProof/>
                <w:webHidden/>
              </w:rPr>
              <w:fldChar w:fldCharType="end"/>
            </w:r>
          </w:hyperlink>
        </w:p>
        <w:p w14:paraId="21371F3A" w14:textId="1ED22C4E" w:rsidR="00A37F1A" w:rsidRDefault="00A37F1A">
          <w:pPr>
            <w:pStyle w:val="TOC1"/>
            <w:tabs>
              <w:tab w:val="left" w:pos="880"/>
            </w:tabs>
            <w:rPr>
              <w:rFonts w:asciiTheme="minorHAnsi" w:eastAsiaTheme="minorEastAsia" w:hAnsiTheme="minorHAnsi"/>
              <w:noProof/>
              <w:sz w:val="22"/>
              <w:lang w:val="en-IN" w:eastAsia="en-IN"/>
            </w:rPr>
          </w:pPr>
          <w:hyperlink w:anchor="_Toc132636201" w:history="1">
            <w:r w:rsidRPr="00367A75">
              <w:rPr>
                <w:rStyle w:val="Hyperlink"/>
                <w:noProof/>
              </w:rPr>
              <w:t>6.4.4.</w:t>
            </w:r>
            <w:r>
              <w:rPr>
                <w:rFonts w:asciiTheme="minorHAnsi" w:eastAsiaTheme="minorEastAsia" w:hAnsiTheme="minorHAnsi"/>
                <w:noProof/>
                <w:sz w:val="22"/>
                <w:lang w:val="en-IN" w:eastAsia="en-IN"/>
              </w:rPr>
              <w:tab/>
            </w:r>
            <w:r w:rsidRPr="00367A75">
              <w:rPr>
                <w:rStyle w:val="Hyperlink"/>
                <w:noProof/>
              </w:rPr>
              <w:t>[FR-9] Reactivate User</w:t>
            </w:r>
            <w:r>
              <w:rPr>
                <w:noProof/>
                <w:webHidden/>
              </w:rPr>
              <w:tab/>
            </w:r>
            <w:r>
              <w:rPr>
                <w:noProof/>
                <w:webHidden/>
              </w:rPr>
              <w:fldChar w:fldCharType="begin"/>
            </w:r>
            <w:r>
              <w:rPr>
                <w:noProof/>
                <w:webHidden/>
              </w:rPr>
              <w:instrText xml:space="preserve"> PAGEREF _Toc132636201 \h </w:instrText>
            </w:r>
            <w:r>
              <w:rPr>
                <w:noProof/>
                <w:webHidden/>
              </w:rPr>
            </w:r>
            <w:r>
              <w:rPr>
                <w:noProof/>
                <w:webHidden/>
              </w:rPr>
              <w:fldChar w:fldCharType="separate"/>
            </w:r>
            <w:r>
              <w:rPr>
                <w:noProof/>
                <w:webHidden/>
              </w:rPr>
              <w:t>15</w:t>
            </w:r>
            <w:r>
              <w:rPr>
                <w:noProof/>
                <w:webHidden/>
              </w:rPr>
              <w:fldChar w:fldCharType="end"/>
            </w:r>
          </w:hyperlink>
        </w:p>
        <w:p w14:paraId="5AB5B9AD" w14:textId="2A708A87" w:rsidR="00A37F1A" w:rsidRDefault="00A37F1A">
          <w:pPr>
            <w:pStyle w:val="TOC1"/>
            <w:tabs>
              <w:tab w:val="left" w:pos="880"/>
            </w:tabs>
            <w:rPr>
              <w:rFonts w:asciiTheme="minorHAnsi" w:eastAsiaTheme="minorEastAsia" w:hAnsiTheme="minorHAnsi"/>
              <w:noProof/>
              <w:sz w:val="22"/>
              <w:lang w:val="en-IN" w:eastAsia="en-IN"/>
            </w:rPr>
          </w:pPr>
          <w:hyperlink w:anchor="_Toc132636202" w:history="1">
            <w:r w:rsidRPr="00367A75">
              <w:rPr>
                <w:rStyle w:val="Hyperlink"/>
                <w:noProof/>
              </w:rPr>
              <w:t>6.4.5.</w:t>
            </w:r>
            <w:r>
              <w:rPr>
                <w:rFonts w:asciiTheme="minorHAnsi" w:eastAsiaTheme="minorEastAsia" w:hAnsiTheme="minorHAnsi"/>
                <w:noProof/>
                <w:sz w:val="22"/>
                <w:lang w:val="en-IN" w:eastAsia="en-IN"/>
              </w:rPr>
              <w:tab/>
            </w:r>
            <w:r w:rsidRPr="00367A75">
              <w:rPr>
                <w:rStyle w:val="Hyperlink"/>
                <w:noProof/>
              </w:rPr>
              <w:t>[FR-10] Delete User</w:t>
            </w:r>
            <w:r>
              <w:rPr>
                <w:noProof/>
                <w:webHidden/>
              </w:rPr>
              <w:tab/>
            </w:r>
            <w:r>
              <w:rPr>
                <w:noProof/>
                <w:webHidden/>
              </w:rPr>
              <w:fldChar w:fldCharType="begin"/>
            </w:r>
            <w:r>
              <w:rPr>
                <w:noProof/>
                <w:webHidden/>
              </w:rPr>
              <w:instrText xml:space="preserve"> PAGEREF _Toc132636202 \h </w:instrText>
            </w:r>
            <w:r>
              <w:rPr>
                <w:noProof/>
                <w:webHidden/>
              </w:rPr>
            </w:r>
            <w:r>
              <w:rPr>
                <w:noProof/>
                <w:webHidden/>
              </w:rPr>
              <w:fldChar w:fldCharType="separate"/>
            </w:r>
            <w:r>
              <w:rPr>
                <w:noProof/>
                <w:webHidden/>
              </w:rPr>
              <w:t>15</w:t>
            </w:r>
            <w:r>
              <w:rPr>
                <w:noProof/>
                <w:webHidden/>
              </w:rPr>
              <w:fldChar w:fldCharType="end"/>
            </w:r>
          </w:hyperlink>
        </w:p>
        <w:p w14:paraId="08A1183D" w14:textId="1E0F88DC" w:rsidR="00A37F1A" w:rsidRDefault="00A37F1A">
          <w:pPr>
            <w:pStyle w:val="TOC1"/>
            <w:tabs>
              <w:tab w:val="left" w:pos="880"/>
            </w:tabs>
            <w:rPr>
              <w:rFonts w:asciiTheme="minorHAnsi" w:eastAsiaTheme="minorEastAsia" w:hAnsiTheme="minorHAnsi"/>
              <w:noProof/>
              <w:sz w:val="22"/>
              <w:lang w:val="en-IN" w:eastAsia="en-IN"/>
            </w:rPr>
          </w:pPr>
          <w:hyperlink w:anchor="_Toc132636203" w:history="1">
            <w:r w:rsidRPr="00367A75">
              <w:rPr>
                <w:rStyle w:val="Hyperlink"/>
                <w:noProof/>
              </w:rPr>
              <w:t>6.4.6.</w:t>
            </w:r>
            <w:r>
              <w:rPr>
                <w:rFonts w:asciiTheme="minorHAnsi" w:eastAsiaTheme="minorEastAsia" w:hAnsiTheme="minorHAnsi"/>
                <w:noProof/>
                <w:sz w:val="22"/>
                <w:lang w:val="en-IN" w:eastAsia="en-IN"/>
              </w:rPr>
              <w:tab/>
            </w:r>
            <w:r w:rsidRPr="00367A75">
              <w:rPr>
                <w:rStyle w:val="Hyperlink"/>
                <w:noProof/>
              </w:rPr>
              <w:t>[FR-11] Password Reset</w:t>
            </w:r>
            <w:r>
              <w:rPr>
                <w:noProof/>
                <w:webHidden/>
              </w:rPr>
              <w:tab/>
            </w:r>
            <w:r>
              <w:rPr>
                <w:noProof/>
                <w:webHidden/>
              </w:rPr>
              <w:fldChar w:fldCharType="begin"/>
            </w:r>
            <w:r>
              <w:rPr>
                <w:noProof/>
                <w:webHidden/>
              </w:rPr>
              <w:instrText xml:space="preserve"> PAGEREF _Toc132636203 \h </w:instrText>
            </w:r>
            <w:r>
              <w:rPr>
                <w:noProof/>
                <w:webHidden/>
              </w:rPr>
            </w:r>
            <w:r>
              <w:rPr>
                <w:noProof/>
                <w:webHidden/>
              </w:rPr>
              <w:fldChar w:fldCharType="separate"/>
            </w:r>
            <w:r>
              <w:rPr>
                <w:noProof/>
                <w:webHidden/>
              </w:rPr>
              <w:t>15</w:t>
            </w:r>
            <w:r>
              <w:rPr>
                <w:noProof/>
                <w:webHidden/>
              </w:rPr>
              <w:fldChar w:fldCharType="end"/>
            </w:r>
          </w:hyperlink>
        </w:p>
        <w:p w14:paraId="272B8F57" w14:textId="50C985A6" w:rsidR="00A37F1A" w:rsidRDefault="00A37F1A">
          <w:pPr>
            <w:pStyle w:val="TOC1"/>
            <w:tabs>
              <w:tab w:val="left" w:pos="880"/>
            </w:tabs>
            <w:rPr>
              <w:rFonts w:asciiTheme="minorHAnsi" w:eastAsiaTheme="minorEastAsia" w:hAnsiTheme="minorHAnsi"/>
              <w:noProof/>
              <w:sz w:val="22"/>
              <w:lang w:val="en-IN" w:eastAsia="en-IN"/>
            </w:rPr>
          </w:pPr>
          <w:hyperlink w:anchor="_Toc132636204" w:history="1">
            <w:r w:rsidRPr="00367A75">
              <w:rPr>
                <w:rStyle w:val="Hyperlink"/>
                <w:noProof/>
              </w:rPr>
              <w:t>6.4.7.</w:t>
            </w:r>
            <w:r>
              <w:rPr>
                <w:rFonts w:asciiTheme="minorHAnsi" w:eastAsiaTheme="minorEastAsia" w:hAnsiTheme="minorHAnsi"/>
                <w:noProof/>
                <w:sz w:val="22"/>
                <w:lang w:val="en-IN" w:eastAsia="en-IN"/>
              </w:rPr>
              <w:tab/>
            </w:r>
            <w:r w:rsidRPr="00367A75">
              <w:rPr>
                <w:rStyle w:val="Hyperlink"/>
                <w:noProof/>
              </w:rPr>
              <w:t>[FR-12] Password Policy</w:t>
            </w:r>
            <w:r>
              <w:rPr>
                <w:noProof/>
                <w:webHidden/>
              </w:rPr>
              <w:tab/>
            </w:r>
            <w:r>
              <w:rPr>
                <w:noProof/>
                <w:webHidden/>
              </w:rPr>
              <w:fldChar w:fldCharType="begin"/>
            </w:r>
            <w:r>
              <w:rPr>
                <w:noProof/>
                <w:webHidden/>
              </w:rPr>
              <w:instrText xml:space="preserve"> PAGEREF _Toc132636204 \h </w:instrText>
            </w:r>
            <w:r>
              <w:rPr>
                <w:noProof/>
                <w:webHidden/>
              </w:rPr>
            </w:r>
            <w:r>
              <w:rPr>
                <w:noProof/>
                <w:webHidden/>
              </w:rPr>
              <w:fldChar w:fldCharType="separate"/>
            </w:r>
            <w:r>
              <w:rPr>
                <w:noProof/>
                <w:webHidden/>
              </w:rPr>
              <w:t>16</w:t>
            </w:r>
            <w:r>
              <w:rPr>
                <w:noProof/>
                <w:webHidden/>
              </w:rPr>
              <w:fldChar w:fldCharType="end"/>
            </w:r>
          </w:hyperlink>
        </w:p>
        <w:p w14:paraId="4D26B267" w14:textId="2A36AF53" w:rsidR="00A37F1A" w:rsidRDefault="00A37F1A">
          <w:pPr>
            <w:pStyle w:val="TOC1"/>
            <w:rPr>
              <w:rFonts w:asciiTheme="minorHAnsi" w:eastAsiaTheme="minorEastAsia" w:hAnsiTheme="minorHAnsi"/>
              <w:noProof/>
              <w:sz w:val="22"/>
              <w:lang w:val="en-IN" w:eastAsia="en-IN"/>
            </w:rPr>
          </w:pPr>
          <w:hyperlink w:anchor="_Toc132636205" w:history="1">
            <w:r w:rsidRPr="00367A75">
              <w:rPr>
                <w:rStyle w:val="Hyperlink"/>
                <w:noProof/>
              </w:rPr>
              <w:t>6.5.</w:t>
            </w:r>
            <w:r>
              <w:rPr>
                <w:rFonts w:asciiTheme="minorHAnsi" w:eastAsiaTheme="minorEastAsia" w:hAnsiTheme="minorHAnsi"/>
                <w:noProof/>
                <w:sz w:val="22"/>
                <w:lang w:val="en-IN" w:eastAsia="en-IN"/>
              </w:rPr>
              <w:tab/>
            </w:r>
            <w:r w:rsidRPr="00367A75">
              <w:rPr>
                <w:rStyle w:val="Hyperlink"/>
                <w:noProof/>
              </w:rPr>
              <w:t>User Authentication</w:t>
            </w:r>
            <w:r>
              <w:rPr>
                <w:noProof/>
                <w:webHidden/>
              </w:rPr>
              <w:tab/>
            </w:r>
            <w:r>
              <w:rPr>
                <w:noProof/>
                <w:webHidden/>
              </w:rPr>
              <w:fldChar w:fldCharType="begin"/>
            </w:r>
            <w:r>
              <w:rPr>
                <w:noProof/>
                <w:webHidden/>
              </w:rPr>
              <w:instrText xml:space="preserve"> PAGEREF _Toc132636205 \h </w:instrText>
            </w:r>
            <w:r>
              <w:rPr>
                <w:noProof/>
                <w:webHidden/>
              </w:rPr>
            </w:r>
            <w:r>
              <w:rPr>
                <w:noProof/>
                <w:webHidden/>
              </w:rPr>
              <w:fldChar w:fldCharType="separate"/>
            </w:r>
            <w:r>
              <w:rPr>
                <w:noProof/>
                <w:webHidden/>
              </w:rPr>
              <w:t>16</w:t>
            </w:r>
            <w:r>
              <w:rPr>
                <w:noProof/>
                <w:webHidden/>
              </w:rPr>
              <w:fldChar w:fldCharType="end"/>
            </w:r>
          </w:hyperlink>
        </w:p>
        <w:p w14:paraId="6097034A" w14:textId="78C14034" w:rsidR="00A37F1A" w:rsidRDefault="00A37F1A">
          <w:pPr>
            <w:pStyle w:val="TOC1"/>
            <w:tabs>
              <w:tab w:val="left" w:pos="880"/>
            </w:tabs>
            <w:rPr>
              <w:rFonts w:asciiTheme="minorHAnsi" w:eastAsiaTheme="minorEastAsia" w:hAnsiTheme="minorHAnsi"/>
              <w:noProof/>
              <w:sz w:val="22"/>
              <w:lang w:val="en-IN" w:eastAsia="en-IN"/>
            </w:rPr>
          </w:pPr>
          <w:hyperlink w:anchor="_Toc132636206" w:history="1">
            <w:r w:rsidRPr="00367A75">
              <w:rPr>
                <w:rStyle w:val="Hyperlink"/>
                <w:noProof/>
              </w:rPr>
              <w:t>6.5.1.</w:t>
            </w:r>
            <w:r>
              <w:rPr>
                <w:rFonts w:asciiTheme="minorHAnsi" w:eastAsiaTheme="minorEastAsia" w:hAnsiTheme="minorHAnsi"/>
                <w:noProof/>
                <w:sz w:val="22"/>
                <w:lang w:val="en-IN" w:eastAsia="en-IN"/>
              </w:rPr>
              <w:tab/>
            </w:r>
            <w:r w:rsidRPr="00367A75">
              <w:rPr>
                <w:rStyle w:val="Hyperlink"/>
                <w:noProof/>
              </w:rPr>
              <w:t>Access Control Flow for local users</w:t>
            </w:r>
            <w:r>
              <w:rPr>
                <w:noProof/>
                <w:webHidden/>
              </w:rPr>
              <w:tab/>
            </w:r>
            <w:r>
              <w:rPr>
                <w:noProof/>
                <w:webHidden/>
              </w:rPr>
              <w:fldChar w:fldCharType="begin"/>
            </w:r>
            <w:r>
              <w:rPr>
                <w:noProof/>
                <w:webHidden/>
              </w:rPr>
              <w:instrText xml:space="preserve"> PAGEREF _Toc132636206 \h </w:instrText>
            </w:r>
            <w:r>
              <w:rPr>
                <w:noProof/>
                <w:webHidden/>
              </w:rPr>
            </w:r>
            <w:r>
              <w:rPr>
                <w:noProof/>
                <w:webHidden/>
              </w:rPr>
              <w:fldChar w:fldCharType="separate"/>
            </w:r>
            <w:r>
              <w:rPr>
                <w:noProof/>
                <w:webHidden/>
              </w:rPr>
              <w:t>16</w:t>
            </w:r>
            <w:r>
              <w:rPr>
                <w:noProof/>
                <w:webHidden/>
              </w:rPr>
              <w:fldChar w:fldCharType="end"/>
            </w:r>
          </w:hyperlink>
        </w:p>
        <w:p w14:paraId="1C6620FA" w14:textId="01BAB6F3" w:rsidR="00A37F1A" w:rsidRDefault="00A37F1A">
          <w:pPr>
            <w:pStyle w:val="TOC1"/>
            <w:tabs>
              <w:tab w:val="left" w:pos="880"/>
            </w:tabs>
            <w:rPr>
              <w:rFonts w:asciiTheme="minorHAnsi" w:eastAsiaTheme="minorEastAsia" w:hAnsiTheme="minorHAnsi"/>
              <w:noProof/>
              <w:sz w:val="22"/>
              <w:lang w:val="en-IN" w:eastAsia="en-IN"/>
            </w:rPr>
          </w:pPr>
          <w:hyperlink w:anchor="_Toc132636207" w:history="1">
            <w:r w:rsidRPr="00367A75">
              <w:rPr>
                <w:rStyle w:val="Hyperlink"/>
                <w:noProof/>
              </w:rPr>
              <w:t>6.5.2.</w:t>
            </w:r>
            <w:r>
              <w:rPr>
                <w:rFonts w:asciiTheme="minorHAnsi" w:eastAsiaTheme="minorEastAsia" w:hAnsiTheme="minorHAnsi"/>
                <w:noProof/>
                <w:sz w:val="22"/>
                <w:lang w:val="en-IN" w:eastAsia="en-IN"/>
              </w:rPr>
              <w:tab/>
            </w:r>
            <w:r w:rsidRPr="00367A75">
              <w:rPr>
                <w:rStyle w:val="Hyperlink"/>
                <w:noProof/>
              </w:rPr>
              <w:t>Access Control Flow for SSO users</w:t>
            </w:r>
            <w:r>
              <w:rPr>
                <w:noProof/>
                <w:webHidden/>
              </w:rPr>
              <w:tab/>
            </w:r>
            <w:r>
              <w:rPr>
                <w:noProof/>
                <w:webHidden/>
              </w:rPr>
              <w:fldChar w:fldCharType="begin"/>
            </w:r>
            <w:r>
              <w:rPr>
                <w:noProof/>
                <w:webHidden/>
              </w:rPr>
              <w:instrText xml:space="preserve"> PAGEREF _Toc132636207 \h </w:instrText>
            </w:r>
            <w:r>
              <w:rPr>
                <w:noProof/>
                <w:webHidden/>
              </w:rPr>
            </w:r>
            <w:r>
              <w:rPr>
                <w:noProof/>
                <w:webHidden/>
              </w:rPr>
              <w:fldChar w:fldCharType="separate"/>
            </w:r>
            <w:r>
              <w:rPr>
                <w:noProof/>
                <w:webHidden/>
              </w:rPr>
              <w:t>17</w:t>
            </w:r>
            <w:r>
              <w:rPr>
                <w:noProof/>
                <w:webHidden/>
              </w:rPr>
              <w:fldChar w:fldCharType="end"/>
            </w:r>
          </w:hyperlink>
        </w:p>
        <w:p w14:paraId="150BCA4D" w14:textId="0DF35CE7" w:rsidR="00A37F1A" w:rsidRDefault="00A37F1A">
          <w:pPr>
            <w:pStyle w:val="TOC1"/>
            <w:tabs>
              <w:tab w:val="left" w:pos="880"/>
            </w:tabs>
            <w:rPr>
              <w:rFonts w:asciiTheme="minorHAnsi" w:eastAsiaTheme="minorEastAsia" w:hAnsiTheme="minorHAnsi"/>
              <w:noProof/>
              <w:sz w:val="22"/>
              <w:lang w:val="en-IN" w:eastAsia="en-IN"/>
            </w:rPr>
          </w:pPr>
          <w:hyperlink w:anchor="_Toc132636208" w:history="1">
            <w:r w:rsidRPr="00367A75">
              <w:rPr>
                <w:rStyle w:val="Hyperlink"/>
                <w:noProof/>
              </w:rPr>
              <w:t>6.5.3.</w:t>
            </w:r>
            <w:r>
              <w:rPr>
                <w:rFonts w:asciiTheme="minorHAnsi" w:eastAsiaTheme="minorEastAsia" w:hAnsiTheme="minorHAnsi"/>
                <w:noProof/>
                <w:sz w:val="22"/>
                <w:lang w:val="en-IN" w:eastAsia="en-IN"/>
              </w:rPr>
              <w:tab/>
            </w:r>
            <w:r w:rsidRPr="00367A75">
              <w:rPr>
                <w:rStyle w:val="Hyperlink"/>
                <w:noProof/>
              </w:rPr>
              <w:t>[FR-13] Login</w:t>
            </w:r>
            <w:r>
              <w:rPr>
                <w:noProof/>
                <w:webHidden/>
              </w:rPr>
              <w:tab/>
            </w:r>
            <w:r>
              <w:rPr>
                <w:noProof/>
                <w:webHidden/>
              </w:rPr>
              <w:fldChar w:fldCharType="begin"/>
            </w:r>
            <w:r>
              <w:rPr>
                <w:noProof/>
                <w:webHidden/>
              </w:rPr>
              <w:instrText xml:space="preserve"> PAGEREF _Toc132636208 \h </w:instrText>
            </w:r>
            <w:r>
              <w:rPr>
                <w:noProof/>
                <w:webHidden/>
              </w:rPr>
            </w:r>
            <w:r>
              <w:rPr>
                <w:noProof/>
                <w:webHidden/>
              </w:rPr>
              <w:fldChar w:fldCharType="separate"/>
            </w:r>
            <w:r>
              <w:rPr>
                <w:noProof/>
                <w:webHidden/>
              </w:rPr>
              <w:t>18</w:t>
            </w:r>
            <w:r>
              <w:rPr>
                <w:noProof/>
                <w:webHidden/>
              </w:rPr>
              <w:fldChar w:fldCharType="end"/>
            </w:r>
          </w:hyperlink>
        </w:p>
        <w:p w14:paraId="005C9749" w14:textId="4EB0EF3A" w:rsidR="00A37F1A" w:rsidRDefault="00A37F1A">
          <w:pPr>
            <w:pStyle w:val="TOC1"/>
            <w:tabs>
              <w:tab w:val="left" w:pos="880"/>
            </w:tabs>
            <w:rPr>
              <w:rFonts w:asciiTheme="minorHAnsi" w:eastAsiaTheme="minorEastAsia" w:hAnsiTheme="minorHAnsi"/>
              <w:noProof/>
              <w:sz w:val="22"/>
              <w:lang w:val="en-IN" w:eastAsia="en-IN"/>
            </w:rPr>
          </w:pPr>
          <w:hyperlink w:anchor="_Toc132636209" w:history="1">
            <w:r w:rsidRPr="00367A75">
              <w:rPr>
                <w:rStyle w:val="Hyperlink"/>
                <w:noProof/>
              </w:rPr>
              <w:t>6.5.4.</w:t>
            </w:r>
            <w:r>
              <w:rPr>
                <w:rFonts w:asciiTheme="minorHAnsi" w:eastAsiaTheme="minorEastAsia" w:hAnsiTheme="minorHAnsi"/>
                <w:noProof/>
                <w:sz w:val="22"/>
                <w:lang w:val="en-IN" w:eastAsia="en-IN"/>
              </w:rPr>
              <w:tab/>
            </w:r>
            <w:r w:rsidRPr="00367A75">
              <w:rPr>
                <w:rStyle w:val="Hyperlink"/>
                <w:noProof/>
              </w:rPr>
              <w:t>[FR-14] Forgot Password</w:t>
            </w:r>
            <w:r>
              <w:rPr>
                <w:noProof/>
                <w:webHidden/>
              </w:rPr>
              <w:tab/>
            </w:r>
            <w:r>
              <w:rPr>
                <w:noProof/>
                <w:webHidden/>
              </w:rPr>
              <w:fldChar w:fldCharType="begin"/>
            </w:r>
            <w:r>
              <w:rPr>
                <w:noProof/>
                <w:webHidden/>
              </w:rPr>
              <w:instrText xml:space="preserve"> PAGEREF _Toc132636209 \h </w:instrText>
            </w:r>
            <w:r>
              <w:rPr>
                <w:noProof/>
                <w:webHidden/>
              </w:rPr>
            </w:r>
            <w:r>
              <w:rPr>
                <w:noProof/>
                <w:webHidden/>
              </w:rPr>
              <w:fldChar w:fldCharType="separate"/>
            </w:r>
            <w:r>
              <w:rPr>
                <w:noProof/>
                <w:webHidden/>
              </w:rPr>
              <w:t>18</w:t>
            </w:r>
            <w:r>
              <w:rPr>
                <w:noProof/>
                <w:webHidden/>
              </w:rPr>
              <w:fldChar w:fldCharType="end"/>
            </w:r>
          </w:hyperlink>
        </w:p>
        <w:p w14:paraId="7B247E8B" w14:textId="7904FA27" w:rsidR="00A37F1A" w:rsidRDefault="00A37F1A">
          <w:pPr>
            <w:pStyle w:val="TOC1"/>
            <w:tabs>
              <w:tab w:val="left" w:pos="880"/>
            </w:tabs>
            <w:rPr>
              <w:rFonts w:asciiTheme="minorHAnsi" w:eastAsiaTheme="minorEastAsia" w:hAnsiTheme="minorHAnsi"/>
              <w:noProof/>
              <w:sz w:val="22"/>
              <w:lang w:val="en-IN" w:eastAsia="en-IN"/>
            </w:rPr>
          </w:pPr>
          <w:hyperlink w:anchor="_Toc132636210" w:history="1">
            <w:r w:rsidRPr="00367A75">
              <w:rPr>
                <w:rStyle w:val="Hyperlink"/>
                <w:noProof/>
              </w:rPr>
              <w:t>6.5.5.</w:t>
            </w:r>
            <w:r>
              <w:rPr>
                <w:rFonts w:asciiTheme="minorHAnsi" w:eastAsiaTheme="minorEastAsia" w:hAnsiTheme="minorHAnsi"/>
                <w:noProof/>
                <w:sz w:val="22"/>
                <w:lang w:val="en-IN" w:eastAsia="en-IN"/>
              </w:rPr>
              <w:tab/>
            </w:r>
            <w:r w:rsidRPr="00367A75">
              <w:rPr>
                <w:rStyle w:val="Hyperlink"/>
                <w:noProof/>
              </w:rPr>
              <w:t>[FR-15] Change Password</w:t>
            </w:r>
            <w:r>
              <w:rPr>
                <w:noProof/>
                <w:webHidden/>
              </w:rPr>
              <w:tab/>
            </w:r>
            <w:r>
              <w:rPr>
                <w:noProof/>
                <w:webHidden/>
              </w:rPr>
              <w:fldChar w:fldCharType="begin"/>
            </w:r>
            <w:r>
              <w:rPr>
                <w:noProof/>
                <w:webHidden/>
              </w:rPr>
              <w:instrText xml:space="preserve"> PAGEREF _Toc132636210 \h </w:instrText>
            </w:r>
            <w:r>
              <w:rPr>
                <w:noProof/>
                <w:webHidden/>
              </w:rPr>
            </w:r>
            <w:r>
              <w:rPr>
                <w:noProof/>
                <w:webHidden/>
              </w:rPr>
              <w:fldChar w:fldCharType="separate"/>
            </w:r>
            <w:r>
              <w:rPr>
                <w:noProof/>
                <w:webHidden/>
              </w:rPr>
              <w:t>19</w:t>
            </w:r>
            <w:r>
              <w:rPr>
                <w:noProof/>
                <w:webHidden/>
              </w:rPr>
              <w:fldChar w:fldCharType="end"/>
            </w:r>
          </w:hyperlink>
        </w:p>
        <w:p w14:paraId="42178F16" w14:textId="03E89BC2" w:rsidR="00A37F1A" w:rsidRDefault="00A37F1A">
          <w:pPr>
            <w:pStyle w:val="TOC1"/>
            <w:rPr>
              <w:rFonts w:asciiTheme="minorHAnsi" w:eastAsiaTheme="minorEastAsia" w:hAnsiTheme="minorHAnsi"/>
              <w:noProof/>
              <w:sz w:val="22"/>
              <w:lang w:val="en-IN" w:eastAsia="en-IN"/>
            </w:rPr>
          </w:pPr>
          <w:hyperlink w:anchor="_Toc132636211" w:history="1">
            <w:r w:rsidRPr="00367A75">
              <w:rPr>
                <w:rStyle w:val="Hyperlink"/>
                <w:noProof/>
              </w:rPr>
              <w:t>7.</w:t>
            </w:r>
            <w:r>
              <w:rPr>
                <w:rFonts w:asciiTheme="minorHAnsi" w:eastAsiaTheme="minorEastAsia" w:hAnsiTheme="minorHAnsi"/>
                <w:noProof/>
                <w:sz w:val="22"/>
                <w:lang w:val="en-IN" w:eastAsia="en-IN"/>
              </w:rPr>
              <w:tab/>
            </w:r>
            <w:r w:rsidRPr="00367A75">
              <w:rPr>
                <w:rStyle w:val="Hyperlink"/>
                <w:noProof/>
              </w:rPr>
              <w:t>System Configurations</w:t>
            </w:r>
            <w:r>
              <w:rPr>
                <w:noProof/>
                <w:webHidden/>
              </w:rPr>
              <w:tab/>
            </w:r>
            <w:r>
              <w:rPr>
                <w:noProof/>
                <w:webHidden/>
              </w:rPr>
              <w:fldChar w:fldCharType="begin"/>
            </w:r>
            <w:r>
              <w:rPr>
                <w:noProof/>
                <w:webHidden/>
              </w:rPr>
              <w:instrText xml:space="preserve"> PAGEREF _Toc132636211 \h </w:instrText>
            </w:r>
            <w:r>
              <w:rPr>
                <w:noProof/>
                <w:webHidden/>
              </w:rPr>
            </w:r>
            <w:r>
              <w:rPr>
                <w:noProof/>
                <w:webHidden/>
              </w:rPr>
              <w:fldChar w:fldCharType="separate"/>
            </w:r>
            <w:r>
              <w:rPr>
                <w:noProof/>
                <w:webHidden/>
              </w:rPr>
              <w:t>19</w:t>
            </w:r>
            <w:r>
              <w:rPr>
                <w:noProof/>
                <w:webHidden/>
              </w:rPr>
              <w:fldChar w:fldCharType="end"/>
            </w:r>
          </w:hyperlink>
        </w:p>
        <w:p w14:paraId="1CD91922" w14:textId="4C4260F4" w:rsidR="00A37F1A" w:rsidRDefault="00A37F1A">
          <w:pPr>
            <w:pStyle w:val="TOC1"/>
            <w:rPr>
              <w:rFonts w:asciiTheme="minorHAnsi" w:eastAsiaTheme="minorEastAsia" w:hAnsiTheme="minorHAnsi"/>
              <w:noProof/>
              <w:sz w:val="22"/>
              <w:lang w:val="en-IN" w:eastAsia="en-IN"/>
            </w:rPr>
          </w:pPr>
          <w:hyperlink w:anchor="_Toc132636212" w:history="1">
            <w:r w:rsidRPr="00367A75">
              <w:rPr>
                <w:rStyle w:val="Hyperlink"/>
                <w:noProof/>
              </w:rPr>
              <w:t>8.</w:t>
            </w:r>
            <w:r>
              <w:rPr>
                <w:rFonts w:asciiTheme="minorHAnsi" w:eastAsiaTheme="minorEastAsia" w:hAnsiTheme="minorHAnsi"/>
                <w:noProof/>
                <w:sz w:val="22"/>
                <w:lang w:val="en-IN" w:eastAsia="en-IN"/>
              </w:rPr>
              <w:tab/>
            </w:r>
            <w:r w:rsidRPr="00367A75">
              <w:rPr>
                <w:rStyle w:val="Hyperlink"/>
                <w:noProof/>
              </w:rPr>
              <w:t>Other System Requirements/ Non-Functional Requirements</w:t>
            </w:r>
            <w:r>
              <w:rPr>
                <w:noProof/>
                <w:webHidden/>
              </w:rPr>
              <w:tab/>
            </w:r>
            <w:r>
              <w:rPr>
                <w:noProof/>
                <w:webHidden/>
              </w:rPr>
              <w:fldChar w:fldCharType="begin"/>
            </w:r>
            <w:r>
              <w:rPr>
                <w:noProof/>
                <w:webHidden/>
              </w:rPr>
              <w:instrText xml:space="preserve"> PAGEREF _Toc132636212 \h </w:instrText>
            </w:r>
            <w:r>
              <w:rPr>
                <w:noProof/>
                <w:webHidden/>
              </w:rPr>
            </w:r>
            <w:r>
              <w:rPr>
                <w:noProof/>
                <w:webHidden/>
              </w:rPr>
              <w:fldChar w:fldCharType="separate"/>
            </w:r>
            <w:r>
              <w:rPr>
                <w:noProof/>
                <w:webHidden/>
              </w:rPr>
              <w:t>19</w:t>
            </w:r>
            <w:r>
              <w:rPr>
                <w:noProof/>
                <w:webHidden/>
              </w:rPr>
              <w:fldChar w:fldCharType="end"/>
            </w:r>
          </w:hyperlink>
        </w:p>
        <w:p w14:paraId="4FA5F488" w14:textId="23AEE7E7" w:rsidR="00A37F1A" w:rsidRDefault="00A37F1A">
          <w:pPr>
            <w:pStyle w:val="TOC1"/>
            <w:rPr>
              <w:rFonts w:asciiTheme="minorHAnsi" w:eastAsiaTheme="minorEastAsia" w:hAnsiTheme="minorHAnsi"/>
              <w:noProof/>
              <w:sz w:val="22"/>
              <w:lang w:val="en-IN" w:eastAsia="en-IN"/>
            </w:rPr>
          </w:pPr>
          <w:hyperlink w:anchor="_Toc132636213" w:history="1">
            <w:r w:rsidRPr="00367A75">
              <w:rPr>
                <w:rStyle w:val="Hyperlink"/>
                <w:noProof/>
              </w:rPr>
              <w:t>8.1.</w:t>
            </w:r>
            <w:r>
              <w:rPr>
                <w:rFonts w:asciiTheme="minorHAnsi" w:eastAsiaTheme="minorEastAsia" w:hAnsiTheme="minorHAnsi"/>
                <w:noProof/>
                <w:sz w:val="22"/>
                <w:lang w:val="en-IN" w:eastAsia="en-IN"/>
              </w:rPr>
              <w:tab/>
            </w:r>
            <w:r w:rsidRPr="00367A75">
              <w:rPr>
                <w:rStyle w:val="Hyperlink"/>
                <w:noProof/>
              </w:rPr>
              <w:t>Audit Trail</w:t>
            </w:r>
            <w:r>
              <w:rPr>
                <w:noProof/>
                <w:webHidden/>
              </w:rPr>
              <w:tab/>
            </w:r>
            <w:r>
              <w:rPr>
                <w:noProof/>
                <w:webHidden/>
              </w:rPr>
              <w:fldChar w:fldCharType="begin"/>
            </w:r>
            <w:r>
              <w:rPr>
                <w:noProof/>
                <w:webHidden/>
              </w:rPr>
              <w:instrText xml:space="preserve"> PAGEREF _Toc132636213 \h </w:instrText>
            </w:r>
            <w:r>
              <w:rPr>
                <w:noProof/>
                <w:webHidden/>
              </w:rPr>
            </w:r>
            <w:r>
              <w:rPr>
                <w:noProof/>
                <w:webHidden/>
              </w:rPr>
              <w:fldChar w:fldCharType="separate"/>
            </w:r>
            <w:r>
              <w:rPr>
                <w:noProof/>
                <w:webHidden/>
              </w:rPr>
              <w:t>20</w:t>
            </w:r>
            <w:r>
              <w:rPr>
                <w:noProof/>
                <w:webHidden/>
              </w:rPr>
              <w:fldChar w:fldCharType="end"/>
            </w:r>
          </w:hyperlink>
        </w:p>
        <w:p w14:paraId="2CA2F4AD" w14:textId="19628B69" w:rsidR="00A37F1A" w:rsidRDefault="00A37F1A">
          <w:pPr>
            <w:pStyle w:val="TOC1"/>
            <w:rPr>
              <w:rFonts w:asciiTheme="minorHAnsi" w:eastAsiaTheme="minorEastAsia" w:hAnsiTheme="minorHAnsi"/>
              <w:noProof/>
              <w:sz w:val="22"/>
              <w:lang w:val="en-IN" w:eastAsia="en-IN"/>
            </w:rPr>
          </w:pPr>
          <w:hyperlink w:anchor="_Toc132636214" w:history="1">
            <w:r w:rsidRPr="00367A75">
              <w:rPr>
                <w:rStyle w:val="Hyperlink"/>
                <w:noProof/>
              </w:rPr>
              <w:t>9.</w:t>
            </w:r>
            <w:r>
              <w:rPr>
                <w:rFonts w:asciiTheme="minorHAnsi" w:eastAsiaTheme="minorEastAsia" w:hAnsiTheme="minorHAnsi"/>
                <w:noProof/>
                <w:sz w:val="22"/>
                <w:lang w:val="en-IN" w:eastAsia="en-IN"/>
              </w:rPr>
              <w:tab/>
            </w:r>
            <w:r w:rsidRPr="00367A75">
              <w:rPr>
                <w:rStyle w:val="Hyperlink"/>
                <w:noProof/>
              </w:rPr>
              <w:t>Reporting Requirements</w:t>
            </w:r>
            <w:r>
              <w:rPr>
                <w:noProof/>
                <w:webHidden/>
              </w:rPr>
              <w:tab/>
            </w:r>
            <w:r>
              <w:rPr>
                <w:noProof/>
                <w:webHidden/>
              </w:rPr>
              <w:fldChar w:fldCharType="begin"/>
            </w:r>
            <w:r>
              <w:rPr>
                <w:noProof/>
                <w:webHidden/>
              </w:rPr>
              <w:instrText xml:space="preserve"> PAGEREF _Toc132636214 \h </w:instrText>
            </w:r>
            <w:r>
              <w:rPr>
                <w:noProof/>
                <w:webHidden/>
              </w:rPr>
            </w:r>
            <w:r>
              <w:rPr>
                <w:noProof/>
                <w:webHidden/>
              </w:rPr>
              <w:fldChar w:fldCharType="separate"/>
            </w:r>
            <w:r>
              <w:rPr>
                <w:noProof/>
                <w:webHidden/>
              </w:rPr>
              <w:t>20</w:t>
            </w:r>
            <w:r>
              <w:rPr>
                <w:noProof/>
                <w:webHidden/>
              </w:rPr>
              <w:fldChar w:fldCharType="end"/>
            </w:r>
          </w:hyperlink>
        </w:p>
        <w:p w14:paraId="02916093" w14:textId="62F2E0D8" w:rsidR="00A37F1A" w:rsidRDefault="00A37F1A">
          <w:pPr>
            <w:pStyle w:val="TOC1"/>
            <w:rPr>
              <w:rFonts w:asciiTheme="minorHAnsi" w:eastAsiaTheme="minorEastAsia" w:hAnsiTheme="minorHAnsi"/>
              <w:noProof/>
              <w:sz w:val="22"/>
              <w:lang w:val="en-IN" w:eastAsia="en-IN"/>
            </w:rPr>
          </w:pPr>
          <w:hyperlink w:anchor="_Toc132636215" w:history="1">
            <w:r w:rsidRPr="00367A75">
              <w:rPr>
                <w:rStyle w:val="Hyperlink"/>
                <w:noProof/>
              </w:rPr>
              <w:t>10.</w:t>
            </w:r>
            <w:r>
              <w:rPr>
                <w:rFonts w:asciiTheme="minorHAnsi" w:eastAsiaTheme="minorEastAsia" w:hAnsiTheme="minorHAnsi"/>
                <w:noProof/>
                <w:sz w:val="22"/>
                <w:lang w:val="en-IN" w:eastAsia="en-IN"/>
              </w:rPr>
              <w:tab/>
            </w:r>
            <w:r w:rsidRPr="00367A75">
              <w:rPr>
                <w:rStyle w:val="Hyperlink"/>
                <w:noProof/>
              </w:rPr>
              <w:t>Integration Requirements</w:t>
            </w:r>
            <w:r>
              <w:rPr>
                <w:noProof/>
                <w:webHidden/>
              </w:rPr>
              <w:tab/>
            </w:r>
            <w:r>
              <w:rPr>
                <w:noProof/>
                <w:webHidden/>
              </w:rPr>
              <w:fldChar w:fldCharType="begin"/>
            </w:r>
            <w:r>
              <w:rPr>
                <w:noProof/>
                <w:webHidden/>
              </w:rPr>
              <w:instrText xml:space="preserve"> PAGEREF _Toc132636215 \h </w:instrText>
            </w:r>
            <w:r>
              <w:rPr>
                <w:noProof/>
                <w:webHidden/>
              </w:rPr>
            </w:r>
            <w:r>
              <w:rPr>
                <w:noProof/>
                <w:webHidden/>
              </w:rPr>
              <w:fldChar w:fldCharType="separate"/>
            </w:r>
            <w:r>
              <w:rPr>
                <w:noProof/>
                <w:webHidden/>
              </w:rPr>
              <w:t>20</w:t>
            </w:r>
            <w:r>
              <w:rPr>
                <w:noProof/>
                <w:webHidden/>
              </w:rPr>
              <w:fldChar w:fldCharType="end"/>
            </w:r>
          </w:hyperlink>
        </w:p>
        <w:p w14:paraId="1E32A512" w14:textId="4B112EEB" w:rsidR="00A37F1A" w:rsidRDefault="00A37F1A">
          <w:pPr>
            <w:pStyle w:val="TOC1"/>
            <w:rPr>
              <w:rFonts w:asciiTheme="minorHAnsi" w:eastAsiaTheme="minorEastAsia" w:hAnsiTheme="minorHAnsi"/>
              <w:noProof/>
              <w:sz w:val="22"/>
              <w:lang w:val="en-IN" w:eastAsia="en-IN"/>
            </w:rPr>
          </w:pPr>
          <w:hyperlink w:anchor="_Toc132636216" w:history="1">
            <w:r w:rsidRPr="00367A75">
              <w:rPr>
                <w:rStyle w:val="Hyperlink"/>
                <w:noProof/>
              </w:rPr>
              <w:t>11.</w:t>
            </w:r>
            <w:r>
              <w:rPr>
                <w:rFonts w:asciiTheme="minorHAnsi" w:eastAsiaTheme="minorEastAsia" w:hAnsiTheme="minorHAnsi"/>
                <w:noProof/>
                <w:sz w:val="22"/>
                <w:lang w:val="en-IN" w:eastAsia="en-IN"/>
              </w:rPr>
              <w:tab/>
            </w:r>
            <w:r w:rsidRPr="00367A75">
              <w:rPr>
                <w:rStyle w:val="Hyperlink"/>
                <w:noProof/>
              </w:rPr>
              <w:t>Data Migration Requirements</w:t>
            </w:r>
            <w:r>
              <w:rPr>
                <w:noProof/>
                <w:webHidden/>
              </w:rPr>
              <w:tab/>
            </w:r>
            <w:r>
              <w:rPr>
                <w:noProof/>
                <w:webHidden/>
              </w:rPr>
              <w:fldChar w:fldCharType="begin"/>
            </w:r>
            <w:r>
              <w:rPr>
                <w:noProof/>
                <w:webHidden/>
              </w:rPr>
              <w:instrText xml:space="preserve"> PAGEREF _Toc132636216 \h </w:instrText>
            </w:r>
            <w:r>
              <w:rPr>
                <w:noProof/>
                <w:webHidden/>
              </w:rPr>
            </w:r>
            <w:r>
              <w:rPr>
                <w:noProof/>
                <w:webHidden/>
              </w:rPr>
              <w:fldChar w:fldCharType="separate"/>
            </w:r>
            <w:r>
              <w:rPr>
                <w:noProof/>
                <w:webHidden/>
              </w:rPr>
              <w:t>21</w:t>
            </w:r>
            <w:r>
              <w:rPr>
                <w:noProof/>
                <w:webHidden/>
              </w:rPr>
              <w:fldChar w:fldCharType="end"/>
            </w:r>
          </w:hyperlink>
        </w:p>
        <w:p w14:paraId="17F369D4" w14:textId="7B95544C" w:rsidR="00A37F1A" w:rsidRDefault="00A37F1A">
          <w:pPr>
            <w:pStyle w:val="TOC1"/>
            <w:rPr>
              <w:rFonts w:asciiTheme="minorHAnsi" w:eastAsiaTheme="minorEastAsia" w:hAnsiTheme="minorHAnsi"/>
              <w:noProof/>
              <w:sz w:val="22"/>
              <w:lang w:val="en-IN" w:eastAsia="en-IN"/>
            </w:rPr>
          </w:pPr>
          <w:hyperlink w:anchor="_Toc132636217" w:history="1">
            <w:r w:rsidRPr="00367A75">
              <w:rPr>
                <w:rStyle w:val="Hyperlink"/>
                <w:noProof/>
              </w:rPr>
              <w:t>12.</w:t>
            </w:r>
            <w:r>
              <w:rPr>
                <w:rFonts w:asciiTheme="minorHAnsi" w:eastAsiaTheme="minorEastAsia" w:hAnsiTheme="minorHAnsi"/>
                <w:noProof/>
                <w:sz w:val="22"/>
                <w:lang w:val="en-IN" w:eastAsia="en-IN"/>
              </w:rPr>
              <w:tab/>
            </w:r>
            <w:r w:rsidRPr="00367A75">
              <w:rPr>
                <w:rStyle w:val="Hyperlink"/>
                <w:noProof/>
              </w:rPr>
              <w:t>Assumptions</w:t>
            </w:r>
            <w:r>
              <w:rPr>
                <w:noProof/>
                <w:webHidden/>
              </w:rPr>
              <w:tab/>
            </w:r>
            <w:r>
              <w:rPr>
                <w:noProof/>
                <w:webHidden/>
              </w:rPr>
              <w:fldChar w:fldCharType="begin"/>
            </w:r>
            <w:r>
              <w:rPr>
                <w:noProof/>
                <w:webHidden/>
              </w:rPr>
              <w:instrText xml:space="preserve"> PAGEREF _Toc132636217 \h </w:instrText>
            </w:r>
            <w:r>
              <w:rPr>
                <w:noProof/>
                <w:webHidden/>
              </w:rPr>
            </w:r>
            <w:r>
              <w:rPr>
                <w:noProof/>
                <w:webHidden/>
              </w:rPr>
              <w:fldChar w:fldCharType="separate"/>
            </w:r>
            <w:r>
              <w:rPr>
                <w:noProof/>
                <w:webHidden/>
              </w:rPr>
              <w:t>21</w:t>
            </w:r>
            <w:r>
              <w:rPr>
                <w:noProof/>
                <w:webHidden/>
              </w:rPr>
              <w:fldChar w:fldCharType="end"/>
            </w:r>
          </w:hyperlink>
        </w:p>
        <w:p w14:paraId="702F9CAA" w14:textId="52560A07" w:rsidR="00A37F1A" w:rsidRDefault="00A37F1A">
          <w:pPr>
            <w:pStyle w:val="TOC1"/>
            <w:rPr>
              <w:rFonts w:asciiTheme="minorHAnsi" w:eastAsiaTheme="minorEastAsia" w:hAnsiTheme="minorHAnsi"/>
              <w:noProof/>
              <w:sz w:val="22"/>
              <w:lang w:val="en-IN" w:eastAsia="en-IN"/>
            </w:rPr>
          </w:pPr>
          <w:hyperlink w:anchor="_Toc132636218" w:history="1">
            <w:r w:rsidRPr="00367A75">
              <w:rPr>
                <w:rStyle w:val="Hyperlink"/>
                <w:noProof/>
              </w:rPr>
              <w:t>13.</w:t>
            </w:r>
            <w:r>
              <w:rPr>
                <w:rFonts w:asciiTheme="minorHAnsi" w:eastAsiaTheme="minorEastAsia" w:hAnsiTheme="minorHAnsi"/>
                <w:noProof/>
                <w:sz w:val="22"/>
                <w:lang w:val="en-IN" w:eastAsia="en-IN"/>
              </w:rPr>
              <w:tab/>
            </w:r>
            <w:r w:rsidRPr="00367A75">
              <w:rPr>
                <w:rStyle w:val="Hyperlink"/>
                <w:noProof/>
              </w:rPr>
              <w:t>Open Items</w:t>
            </w:r>
            <w:r>
              <w:rPr>
                <w:noProof/>
                <w:webHidden/>
              </w:rPr>
              <w:tab/>
            </w:r>
            <w:r>
              <w:rPr>
                <w:noProof/>
                <w:webHidden/>
              </w:rPr>
              <w:fldChar w:fldCharType="begin"/>
            </w:r>
            <w:r>
              <w:rPr>
                <w:noProof/>
                <w:webHidden/>
              </w:rPr>
              <w:instrText xml:space="preserve"> PAGEREF _Toc132636218 \h </w:instrText>
            </w:r>
            <w:r>
              <w:rPr>
                <w:noProof/>
                <w:webHidden/>
              </w:rPr>
            </w:r>
            <w:r>
              <w:rPr>
                <w:noProof/>
                <w:webHidden/>
              </w:rPr>
              <w:fldChar w:fldCharType="separate"/>
            </w:r>
            <w:r>
              <w:rPr>
                <w:noProof/>
                <w:webHidden/>
              </w:rPr>
              <w:t>21</w:t>
            </w:r>
            <w:r>
              <w:rPr>
                <w:noProof/>
                <w:webHidden/>
              </w:rPr>
              <w:fldChar w:fldCharType="end"/>
            </w:r>
          </w:hyperlink>
        </w:p>
        <w:p w14:paraId="6D9A1DDE" w14:textId="090E06AA" w:rsidR="00A37F1A" w:rsidRDefault="00A37F1A">
          <w:pPr>
            <w:pStyle w:val="TOC1"/>
            <w:rPr>
              <w:rFonts w:asciiTheme="minorHAnsi" w:eastAsiaTheme="minorEastAsia" w:hAnsiTheme="minorHAnsi"/>
              <w:noProof/>
              <w:sz w:val="22"/>
              <w:lang w:val="en-IN" w:eastAsia="en-IN"/>
            </w:rPr>
          </w:pPr>
          <w:hyperlink w:anchor="_Toc132636219" w:history="1">
            <w:r w:rsidRPr="00367A75">
              <w:rPr>
                <w:rStyle w:val="Hyperlink"/>
                <w:noProof/>
              </w:rPr>
              <w:t>14.</w:t>
            </w:r>
            <w:r>
              <w:rPr>
                <w:rFonts w:asciiTheme="minorHAnsi" w:eastAsiaTheme="minorEastAsia" w:hAnsiTheme="minorHAnsi"/>
                <w:noProof/>
                <w:sz w:val="22"/>
                <w:lang w:val="en-IN" w:eastAsia="en-IN"/>
              </w:rPr>
              <w:tab/>
            </w:r>
            <w:r w:rsidRPr="00367A75">
              <w:rPr>
                <w:rStyle w:val="Hyperlink"/>
                <w:noProof/>
              </w:rPr>
              <w:t>Out of Scope</w:t>
            </w:r>
            <w:r>
              <w:rPr>
                <w:noProof/>
                <w:webHidden/>
              </w:rPr>
              <w:tab/>
            </w:r>
            <w:r>
              <w:rPr>
                <w:noProof/>
                <w:webHidden/>
              </w:rPr>
              <w:fldChar w:fldCharType="begin"/>
            </w:r>
            <w:r>
              <w:rPr>
                <w:noProof/>
                <w:webHidden/>
              </w:rPr>
              <w:instrText xml:space="preserve"> PAGEREF _Toc132636219 \h </w:instrText>
            </w:r>
            <w:r>
              <w:rPr>
                <w:noProof/>
                <w:webHidden/>
              </w:rPr>
            </w:r>
            <w:r>
              <w:rPr>
                <w:noProof/>
                <w:webHidden/>
              </w:rPr>
              <w:fldChar w:fldCharType="separate"/>
            </w:r>
            <w:r>
              <w:rPr>
                <w:noProof/>
                <w:webHidden/>
              </w:rPr>
              <w:t>21</w:t>
            </w:r>
            <w:r>
              <w:rPr>
                <w:noProof/>
                <w:webHidden/>
              </w:rPr>
              <w:fldChar w:fldCharType="end"/>
            </w:r>
          </w:hyperlink>
        </w:p>
        <w:p w14:paraId="5635FDCD" w14:textId="4C78AE15" w:rsidR="00432E87" w:rsidRDefault="00432E87" w:rsidP="00884DDC">
          <w:r>
            <w:rPr>
              <w:noProof/>
            </w:rPr>
            <w:fldChar w:fldCharType="end"/>
          </w:r>
        </w:p>
      </w:sdtContent>
    </w:sdt>
    <w:p w14:paraId="70567743" w14:textId="77777777" w:rsidR="003E2B4F" w:rsidRDefault="003E2B4F" w:rsidP="00884DDC">
      <w:pPr>
        <w:rPr>
          <w:rFonts w:asciiTheme="majorHAnsi" w:eastAsiaTheme="majorEastAsia" w:hAnsiTheme="majorHAnsi" w:cstheme="majorBidi"/>
          <w:color w:val="365F91" w:themeColor="accent1" w:themeShade="BF"/>
          <w:sz w:val="28"/>
          <w:szCs w:val="28"/>
        </w:rPr>
      </w:pPr>
      <w:bookmarkStart w:id="2" w:name="_Toc108386981"/>
      <w:r>
        <w:br w:type="page"/>
      </w:r>
    </w:p>
    <w:p w14:paraId="402A44B8" w14:textId="77777777" w:rsidR="00D503A9" w:rsidRPr="00D503A9" w:rsidRDefault="00D503A9" w:rsidP="00884DDC">
      <w:pPr>
        <w:pStyle w:val="Heading1"/>
      </w:pPr>
      <w:bookmarkStart w:id="3" w:name="_Toc132636180"/>
      <w:r w:rsidRPr="00D503A9">
        <w:lastRenderedPageBreak/>
        <w:t>Document Release History</w:t>
      </w:r>
      <w:bookmarkEnd w:id="2"/>
      <w:bookmarkEnd w:id="3"/>
    </w:p>
    <w:tbl>
      <w:tblPr>
        <w:tblW w:w="48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568"/>
        <w:gridCol w:w="642"/>
        <w:gridCol w:w="1542"/>
        <w:gridCol w:w="1326"/>
        <w:gridCol w:w="1587"/>
        <w:gridCol w:w="1646"/>
        <w:gridCol w:w="1991"/>
      </w:tblGrid>
      <w:tr w:rsidR="00D503A9" w14:paraId="69A2E910" w14:textId="77777777" w:rsidTr="00B11CC1">
        <w:trPr>
          <w:trHeight w:val="628"/>
        </w:trPr>
        <w:tc>
          <w:tcPr>
            <w:tcW w:w="305" w:type="pct"/>
            <w:tcBorders>
              <w:top w:val="single" w:sz="4" w:space="0" w:color="000000"/>
              <w:left w:val="single" w:sz="4" w:space="0" w:color="000000"/>
              <w:bottom w:val="single" w:sz="4" w:space="0" w:color="000000"/>
              <w:right w:val="single" w:sz="4" w:space="0" w:color="000000"/>
            </w:tcBorders>
            <w:shd w:val="clear" w:color="auto" w:fill="4F81BD"/>
            <w:hideMark/>
          </w:tcPr>
          <w:p w14:paraId="309B1897" w14:textId="77777777" w:rsidR="00D503A9" w:rsidRDefault="00D503A9" w:rsidP="00884DDC">
            <w:pPr>
              <w:rPr>
                <w:rFonts w:ascii="Calibri" w:eastAsia="Calibri" w:hAnsi="Calibri" w:cs="Calibri"/>
              </w:rPr>
            </w:pPr>
            <w:proofErr w:type="spellStart"/>
            <w:r>
              <w:t>Sl</w:t>
            </w:r>
            <w:proofErr w:type="spellEnd"/>
            <w:r>
              <w:t>#</w:t>
            </w:r>
          </w:p>
        </w:tc>
        <w:tc>
          <w:tcPr>
            <w:tcW w:w="345" w:type="pct"/>
            <w:tcBorders>
              <w:top w:val="single" w:sz="4" w:space="0" w:color="000000"/>
              <w:left w:val="single" w:sz="4" w:space="0" w:color="000000"/>
              <w:bottom w:val="single" w:sz="4" w:space="0" w:color="000000"/>
              <w:right w:val="single" w:sz="4" w:space="0" w:color="000000"/>
            </w:tcBorders>
            <w:shd w:val="clear" w:color="auto" w:fill="4F81BD"/>
            <w:hideMark/>
          </w:tcPr>
          <w:p w14:paraId="490B3937" w14:textId="77777777" w:rsidR="00D503A9" w:rsidRDefault="00D503A9" w:rsidP="00884DDC">
            <w:pPr>
              <w:rPr>
                <w:rFonts w:ascii="Calibri" w:eastAsia="Calibri" w:hAnsi="Calibri" w:cs="Calibri"/>
              </w:rPr>
            </w:pPr>
            <w:r>
              <w:t>Ver. No.</w:t>
            </w:r>
          </w:p>
        </w:tc>
        <w:tc>
          <w:tcPr>
            <w:tcW w:w="829" w:type="pct"/>
            <w:tcBorders>
              <w:top w:val="single" w:sz="4" w:space="0" w:color="000000"/>
              <w:left w:val="single" w:sz="4" w:space="0" w:color="000000"/>
              <w:bottom w:val="single" w:sz="4" w:space="0" w:color="000000"/>
              <w:right w:val="single" w:sz="4" w:space="0" w:color="000000"/>
            </w:tcBorders>
            <w:shd w:val="clear" w:color="auto" w:fill="4F81BD"/>
            <w:hideMark/>
          </w:tcPr>
          <w:p w14:paraId="4E9EBD16" w14:textId="77777777" w:rsidR="00D503A9" w:rsidRDefault="00D503A9" w:rsidP="00884DDC">
            <w:pPr>
              <w:rPr>
                <w:rFonts w:ascii="Calibri" w:eastAsia="Calibri" w:hAnsi="Calibri" w:cs="Calibri"/>
              </w:rPr>
            </w:pPr>
            <w:r>
              <w:t>Release Date</w:t>
            </w:r>
          </w:p>
        </w:tc>
        <w:tc>
          <w:tcPr>
            <w:tcW w:w="713" w:type="pct"/>
            <w:tcBorders>
              <w:top w:val="single" w:sz="4" w:space="0" w:color="000000"/>
              <w:left w:val="single" w:sz="4" w:space="0" w:color="000000"/>
              <w:bottom w:val="single" w:sz="4" w:space="0" w:color="000000"/>
              <w:right w:val="single" w:sz="4" w:space="0" w:color="000000"/>
            </w:tcBorders>
            <w:shd w:val="clear" w:color="auto" w:fill="4F81BD"/>
            <w:hideMark/>
          </w:tcPr>
          <w:p w14:paraId="3AC8C11F" w14:textId="77777777" w:rsidR="00D503A9" w:rsidRDefault="00D503A9" w:rsidP="00884DDC">
            <w:pPr>
              <w:rPr>
                <w:rFonts w:ascii="Calibri" w:eastAsia="Calibri" w:hAnsi="Calibri" w:cs="Calibri"/>
              </w:rPr>
            </w:pPr>
            <w:r>
              <w:t>Prepared By</w:t>
            </w:r>
          </w:p>
        </w:tc>
        <w:tc>
          <w:tcPr>
            <w:tcW w:w="853" w:type="pct"/>
            <w:tcBorders>
              <w:top w:val="single" w:sz="4" w:space="0" w:color="000000"/>
              <w:left w:val="single" w:sz="4" w:space="0" w:color="000000"/>
              <w:bottom w:val="single" w:sz="4" w:space="0" w:color="000000"/>
              <w:right w:val="single" w:sz="4" w:space="0" w:color="000000"/>
            </w:tcBorders>
            <w:shd w:val="clear" w:color="auto" w:fill="4F81BD"/>
            <w:hideMark/>
          </w:tcPr>
          <w:p w14:paraId="42A58AB8" w14:textId="77777777" w:rsidR="00D503A9" w:rsidRDefault="00D503A9" w:rsidP="00884DDC">
            <w:pPr>
              <w:rPr>
                <w:rFonts w:ascii="Calibri" w:eastAsia="Calibri" w:hAnsi="Calibri" w:cs="Calibri"/>
              </w:rPr>
            </w:pPr>
            <w:r>
              <w:t>Reviewed By</w:t>
            </w:r>
          </w:p>
        </w:tc>
        <w:tc>
          <w:tcPr>
            <w:tcW w:w="885" w:type="pct"/>
            <w:tcBorders>
              <w:top w:val="single" w:sz="4" w:space="0" w:color="000000"/>
              <w:left w:val="single" w:sz="4" w:space="0" w:color="000000"/>
              <w:bottom w:val="single" w:sz="4" w:space="0" w:color="000000"/>
              <w:right w:val="single" w:sz="4" w:space="0" w:color="000000"/>
            </w:tcBorders>
            <w:shd w:val="clear" w:color="auto" w:fill="4F81BD"/>
            <w:hideMark/>
          </w:tcPr>
          <w:p w14:paraId="63C7811E" w14:textId="77777777" w:rsidR="00D503A9" w:rsidRDefault="00D503A9" w:rsidP="00884DDC">
            <w:pPr>
              <w:rPr>
                <w:rFonts w:ascii="Calibri" w:eastAsia="Calibri" w:hAnsi="Calibri" w:cs="Calibri"/>
              </w:rPr>
            </w:pPr>
            <w:r>
              <w:t>Approved By</w:t>
            </w:r>
          </w:p>
        </w:tc>
        <w:tc>
          <w:tcPr>
            <w:tcW w:w="1071" w:type="pct"/>
            <w:tcBorders>
              <w:top w:val="single" w:sz="4" w:space="0" w:color="000000"/>
              <w:left w:val="single" w:sz="4" w:space="0" w:color="000000"/>
              <w:bottom w:val="single" w:sz="4" w:space="0" w:color="000000"/>
              <w:right w:val="single" w:sz="4" w:space="0" w:color="000000"/>
            </w:tcBorders>
            <w:shd w:val="clear" w:color="auto" w:fill="4F81BD"/>
            <w:hideMark/>
          </w:tcPr>
          <w:p w14:paraId="77B158A7" w14:textId="77777777" w:rsidR="00D503A9" w:rsidRDefault="00D503A9" w:rsidP="00884DDC">
            <w:pPr>
              <w:rPr>
                <w:rFonts w:ascii="Calibri" w:eastAsia="Calibri" w:hAnsi="Calibri" w:cs="Calibri"/>
              </w:rPr>
            </w:pPr>
            <w:r>
              <w:t>Reasons for New Release</w:t>
            </w:r>
          </w:p>
        </w:tc>
      </w:tr>
      <w:tr w:rsidR="00D503A9" w14:paraId="4F86FF80" w14:textId="77777777" w:rsidTr="00B11CC1">
        <w:trPr>
          <w:trHeight w:val="638"/>
        </w:trPr>
        <w:tc>
          <w:tcPr>
            <w:tcW w:w="305" w:type="pct"/>
            <w:tcBorders>
              <w:top w:val="single" w:sz="4" w:space="0" w:color="000000"/>
              <w:left w:val="single" w:sz="4" w:space="0" w:color="000000"/>
              <w:bottom w:val="single" w:sz="4" w:space="0" w:color="000000"/>
              <w:right w:val="single" w:sz="4" w:space="0" w:color="000000"/>
            </w:tcBorders>
            <w:vAlign w:val="center"/>
            <w:hideMark/>
          </w:tcPr>
          <w:p w14:paraId="29D40852" w14:textId="77777777" w:rsidR="00D503A9" w:rsidRDefault="00D503A9" w:rsidP="00884DDC">
            <w:r>
              <w:t>1</w:t>
            </w:r>
          </w:p>
        </w:tc>
        <w:tc>
          <w:tcPr>
            <w:tcW w:w="345" w:type="pct"/>
            <w:tcBorders>
              <w:top w:val="single" w:sz="4" w:space="0" w:color="000000"/>
              <w:left w:val="single" w:sz="4" w:space="0" w:color="000000"/>
              <w:bottom w:val="single" w:sz="4" w:space="0" w:color="000000"/>
              <w:right w:val="single" w:sz="4" w:space="0" w:color="000000"/>
            </w:tcBorders>
            <w:vAlign w:val="center"/>
            <w:hideMark/>
          </w:tcPr>
          <w:p w14:paraId="464FEEC8" w14:textId="77777777" w:rsidR="00D503A9" w:rsidRDefault="00D503A9" w:rsidP="00884DDC">
            <w:pPr>
              <w:rPr>
                <w:rFonts w:ascii="Calibri" w:hAnsi="Calibri"/>
              </w:rPr>
            </w:pPr>
            <w:r>
              <w:t>1.0</w:t>
            </w:r>
          </w:p>
        </w:tc>
        <w:tc>
          <w:tcPr>
            <w:tcW w:w="829" w:type="pct"/>
            <w:tcBorders>
              <w:top w:val="single" w:sz="4" w:space="0" w:color="000000"/>
              <w:left w:val="single" w:sz="4" w:space="0" w:color="000000"/>
              <w:bottom w:val="single" w:sz="4" w:space="0" w:color="000000"/>
              <w:right w:val="single" w:sz="4" w:space="0" w:color="000000"/>
            </w:tcBorders>
            <w:vAlign w:val="center"/>
          </w:tcPr>
          <w:p w14:paraId="038842F4" w14:textId="77777777" w:rsidR="00D503A9" w:rsidRDefault="007F5C0F" w:rsidP="00C4745C">
            <w:r>
              <w:t>17</w:t>
            </w:r>
            <w:r w:rsidR="00D503A9">
              <w:t>-</w:t>
            </w:r>
            <w:r w:rsidR="00E05EBF">
              <w:t>Feb-2023</w:t>
            </w:r>
          </w:p>
        </w:tc>
        <w:tc>
          <w:tcPr>
            <w:tcW w:w="713" w:type="pct"/>
            <w:tcBorders>
              <w:top w:val="single" w:sz="4" w:space="0" w:color="000000"/>
              <w:left w:val="single" w:sz="4" w:space="0" w:color="000000"/>
              <w:bottom w:val="single" w:sz="4" w:space="0" w:color="000000"/>
              <w:right w:val="single" w:sz="4" w:space="0" w:color="000000"/>
            </w:tcBorders>
            <w:vAlign w:val="center"/>
          </w:tcPr>
          <w:p w14:paraId="1D7D4B62" w14:textId="77777777" w:rsidR="00184A30" w:rsidRDefault="00E05EBF" w:rsidP="00232E80">
            <w:r>
              <w:t>Saheb Biswas</w:t>
            </w:r>
          </w:p>
        </w:tc>
        <w:tc>
          <w:tcPr>
            <w:tcW w:w="853" w:type="pct"/>
            <w:tcBorders>
              <w:top w:val="single" w:sz="4" w:space="0" w:color="000000"/>
              <w:left w:val="single" w:sz="4" w:space="0" w:color="000000"/>
              <w:bottom w:val="single" w:sz="4" w:space="0" w:color="000000"/>
              <w:right w:val="single" w:sz="4" w:space="0" w:color="000000"/>
            </w:tcBorders>
            <w:vAlign w:val="center"/>
          </w:tcPr>
          <w:p w14:paraId="6AC19FAD" w14:textId="77777777" w:rsidR="00D503A9" w:rsidRDefault="00E05EBF" w:rsidP="00884DDC">
            <w:r>
              <w:t>Abhra Chandra</w:t>
            </w:r>
          </w:p>
        </w:tc>
        <w:tc>
          <w:tcPr>
            <w:tcW w:w="885" w:type="pct"/>
            <w:tcBorders>
              <w:top w:val="single" w:sz="4" w:space="0" w:color="000000"/>
              <w:left w:val="single" w:sz="4" w:space="0" w:color="000000"/>
              <w:bottom w:val="single" w:sz="4" w:space="0" w:color="000000"/>
              <w:right w:val="single" w:sz="4" w:space="0" w:color="000000"/>
            </w:tcBorders>
            <w:vAlign w:val="center"/>
          </w:tcPr>
          <w:p w14:paraId="2117AF14" w14:textId="77777777" w:rsidR="00D503A9" w:rsidRDefault="007031E6" w:rsidP="00884DDC">
            <w:r>
              <w:t xml:space="preserve">Abhijit </w:t>
            </w:r>
            <w:proofErr w:type="spellStart"/>
            <w:r>
              <w:t>Guhatha</w:t>
            </w:r>
            <w:r w:rsidR="00B77EBF">
              <w:t>k</w:t>
            </w:r>
            <w:r>
              <w:t>urta</w:t>
            </w:r>
            <w:proofErr w:type="spellEnd"/>
          </w:p>
        </w:tc>
        <w:tc>
          <w:tcPr>
            <w:tcW w:w="1071" w:type="pct"/>
            <w:tcBorders>
              <w:top w:val="single" w:sz="4" w:space="0" w:color="000000"/>
              <w:left w:val="single" w:sz="4" w:space="0" w:color="000000"/>
              <w:bottom w:val="single" w:sz="4" w:space="0" w:color="000000"/>
              <w:right w:val="single" w:sz="4" w:space="0" w:color="000000"/>
            </w:tcBorders>
            <w:vAlign w:val="center"/>
          </w:tcPr>
          <w:p w14:paraId="24A45614" w14:textId="77777777" w:rsidR="00D503A9" w:rsidRDefault="007031E6" w:rsidP="00884DDC">
            <w:r>
              <w:t>Initial Document</w:t>
            </w:r>
          </w:p>
        </w:tc>
      </w:tr>
      <w:tr w:rsidR="00F7462E" w14:paraId="65F9E81A" w14:textId="77777777" w:rsidTr="00B11CC1">
        <w:trPr>
          <w:trHeight w:val="638"/>
        </w:trPr>
        <w:tc>
          <w:tcPr>
            <w:tcW w:w="305" w:type="pct"/>
            <w:tcBorders>
              <w:top w:val="single" w:sz="4" w:space="0" w:color="000000"/>
              <w:left w:val="single" w:sz="4" w:space="0" w:color="000000"/>
              <w:bottom w:val="single" w:sz="4" w:space="0" w:color="000000"/>
              <w:right w:val="single" w:sz="4" w:space="0" w:color="000000"/>
            </w:tcBorders>
            <w:vAlign w:val="center"/>
          </w:tcPr>
          <w:p w14:paraId="763778B1" w14:textId="343F0FB7" w:rsidR="00F7462E" w:rsidRDefault="00F7462E" w:rsidP="00F7462E">
            <w:ins w:id="4" w:author="Rakesh.singh" w:date="2023-04-13T12:41:00Z">
              <w:r>
                <w:t>2</w:t>
              </w:r>
            </w:ins>
          </w:p>
        </w:tc>
        <w:tc>
          <w:tcPr>
            <w:tcW w:w="345" w:type="pct"/>
            <w:tcBorders>
              <w:top w:val="single" w:sz="4" w:space="0" w:color="000000"/>
              <w:left w:val="single" w:sz="4" w:space="0" w:color="000000"/>
              <w:bottom w:val="single" w:sz="4" w:space="0" w:color="000000"/>
              <w:right w:val="single" w:sz="4" w:space="0" w:color="000000"/>
            </w:tcBorders>
            <w:vAlign w:val="center"/>
          </w:tcPr>
          <w:p w14:paraId="491E0853" w14:textId="724AAB9B" w:rsidR="00F7462E" w:rsidRDefault="00F7462E" w:rsidP="00F7462E">
            <w:ins w:id="5" w:author="Rakesh.singh" w:date="2023-04-13T12:41:00Z">
              <w:r>
                <w:t>2.0</w:t>
              </w:r>
            </w:ins>
          </w:p>
        </w:tc>
        <w:tc>
          <w:tcPr>
            <w:tcW w:w="829" w:type="pct"/>
            <w:tcBorders>
              <w:top w:val="single" w:sz="4" w:space="0" w:color="000000"/>
              <w:left w:val="single" w:sz="4" w:space="0" w:color="000000"/>
              <w:bottom w:val="single" w:sz="4" w:space="0" w:color="000000"/>
              <w:right w:val="single" w:sz="4" w:space="0" w:color="000000"/>
            </w:tcBorders>
            <w:vAlign w:val="center"/>
          </w:tcPr>
          <w:p w14:paraId="203232E5" w14:textId="35A64821" w:rsidR="00F7462E" w:rsidRDefault="00F7462E" w:rsidP="00F7462E">
            <w:ins w:id="6" w:author="Rakesh.singh" w:date="2023-04-13T12:41:00Z">
              <w:r>
                <w:t>13-Apr-2023</w:t>
              </w:r>
            </w:ins>
          </w:p>
        </w:tc>
        <w:tc>
          <w:tcPr>
            <w:tcW w:w="713" w:type="pct"/>
            <w:tcBorders>
              <w:top w:val="single" w:sz="4" w:space="0" w:color="000000"/>
              <w:left w:val="single" w:sz="4" w:space="0" w:color="000000"/>
              <w:bottom w:val="single" w:sz="4" w:space="0" w:color="000000"/>
              <w:right w:val="single" w:sz="4" w:space="0" w:color="000000"/>
            </w:tcBorders>
            <w:vAlign w:val="center"/>
          </w:tcPr>
          <w:p w14:paraId="40D72D65" w14:textId="4729E657" w:rsidR="00F7462E" w:rsidRDefault="00F7462E" w:rsidP="00F7462E">
            <w:ins w:id="7" w:author="Rakesh.singh" w:date="2023-04-13T12:41:00Z">
              <w:r>
                <w:t>Rakesh Singh</w:t>
              </w:r>
            </w:ins>
          </w:p>
        </w:tc>
        <w:tc>
          <w:tcPr>
            <w:tcW w:w="853" w:type="pct"/>
            <w:tcBorders>
              <w:top w:val="single" w:sz="4" w:space="0" w:color="000000"/>
              <w:left w:val="single" w:sz="4" w:space="0" w:color="000000"/>
              <w:bottom w:val="single" w:sz="4" w:space="0" w:color="000000"/>
              <w:right w:val="single" w:sz="4" w:space="0" w:color="000000"/>
            </w:tcBorders>
            <w:vAlign w:val="center"/>
          </w:tcPr>
          <w:p w14:paraId="19F549FE" w14:textId="2D7674F8" w:rsidR="00F7462E" w:rsidRDefault="00F7462E" w:rsidP="00F7462E">
            <w:ins w:id="8" w:author="Rakesh.singh" w:date="2023-04-13T12:41:00Z">
              <w:r>
                <w:t>Abhra Chandra</w:t>
              </w:r>
            </w:ins>
          </w:p>
        </w:tc>
        <w:tc>
          <w:tcPr>
            <w:tcW w:w="885" w:type="pct"/>
            <w:tcBorders>
              <w:top w:val="single" w:sz="4" w:space="0" w:color="000000"/>
              <w:left w:val="single" w:sz="4" w:space="0" w:color="000000"/>
              <w:bottom w:val="single" w:sz="4" w:space="0" w:color="000000"/>
              <w:right w:val="single" w:sz="4" w:space="0" w:color="000000"/>
            </w:tcBorders>
            <w:vAlign w:val="center"/>
          </w:tcPr>
          <w:p w14:paraId="722467FE" w14:textId="34720E02" w:rsidR="00F7462E" w:rsidRDefault="00F7462E" w:rsidP="00F7462E">
            <w:ins w:id="9" w:author="Rakesh.singh" w:date="2023-04-13T12:41:00Z">
              <w:r>
                <w:t xml:space="preserve">Abhijit </w:t>
              </w:r>
              <w:proofErr w:type="spellStart"/>
              <w:r>
                <w:t>Guhathakurta</w:t>
              </w:r>
            </w:ins>
            <w:proofErr w:type="spellEnd"/>
          </w:p>
        </w:tc>
        <w:tc>
          <w:tcPr>
            <w:tcW w:w="1071" w:type="pct"/>
            <w:tcBorders>
              <w:top w:val="single" w:sz="4" w:space="0" w:color="000000"/>
              <w:left w:val="single" w:sz="4" w:space="0" w:color="000000"/>
              <w:bottom w:val="single" w:sz="4" w:space="0" w:color="000000"/>
              <w:right w:val="single" w:sz="4" w:space="0" w:color="000000"/>
            </w:tcBorders>
            <w:vAlign w:val="center"/>
          </w:tcPr>
          <w:p w14:paraId="79B6697D" w14:textId="16903A3F" w:rsidR="00F7462E" w:rsidRDefault="00F7462E" w:rsidP="00F7462E">
            <w:ins w:id="10" w:author="Rakesh.singh" w:date="2023-04-13T12:41:00Z">
              <w:r>
                <w:t>Change as per last discussion &amp; comments from Rajiv Jain</w:t>
              </w:r>
            </w:ins>
          </w:p>
        </w:tc>
      </w:tr>
      <w:tr w:rsidR="00B11CC1" w14:paraId="7F2FFC68" w14:textId="77777777" w:rsidTr="00B11CC1">
        <w:trPr>
          <w:trHeight w:val="638"/>
        </w:trPr>
        <w:tc>
          <w:tcPr>
            <w:tcW w:w="305" w:type="pct"/>
            <w:tcBorders>
              <w:top w:val="single" w:sz="4" w:space="0" w:color="000000"/>
              <w:left w:val="single" w:sz="4" w:space="0" w:color="000000"/>
              <w:bottom w:val="single" w:sz="4" w:space="0" w:color="000000"/>
              <w:right w:val="single" w:sz="4" w:space="0" w:color="000000"/>
            </w:tcBorders>
            <w:vAlign w:val="center"/>
          </w:tcPr>
          <w:p w14:paraId="3C4A5135" w14:textId="2AC32071" w:rsidR="00B11CC1" w:rsidRDefault="00B11CC1" w:rsidP="00B11CC1">
            <w:ins w:id="11" w:author="Rakesh.singh" w:date="2023-04-17T14:27:00Z">
              <w:r>
                <w:t>3</w:t>
              </w:r>
            </w:ins>
          </w:p>
        </w:tc>
        <w:tc>
          <w:tcPr>
            <w:tcW w:w="345" w:type="pct"/>
            <w:tcBorders>
              <w:top w:val="single" w:sz="4" w:space="0" w:color="000000"/>
              <w:left w:val="single" w:sz="4" w:space="0" w:color="000000"/>
              <w:bottom w:val="single" w:sz="4" w:space="0" w:color="000000"/>
              <w:right w:val="single" w:sz="4" w:space="0" w:color="000000"/>
            </w:tcBorders>
            <w:vAlign w:val="center"/>
          </w:tcPr>
          <w:p w14:paraId="0A1A3519" w14:textId="501EB7AD" w:rsidR="00B11CC1" w:rsidRDefault="00B11CC1" w:rsidP="00B11CC1">
            <w:ins w:id="12" w:author="Rakesh.singh" w:date="2023-04-17T14:27:00Z">
              <w:r>
                <w:t>2.1</w:t>
              </w:r>
            </w:ins>
          </w:p>
        </w:tc>
        <w:tc>
          <w:tcPr>
            <w:tcW w:w="829" w:type="pct"/>
            <w:tcBorders>
              <w:top w:val="single" w:sz="4" w:space="0" w:color="000000"/>
              <w:left w:val="single" w:sz="4" w:space="0" w:color="000000"/>
              <w:bottom w:val="single" w:sz="4" w:space="0" w:color="000000"/>
              <w:right w:val="single" w:sz="4" w:space="0" w:color="000000"/>
            </w:tcBorders>
            <w:vAlign w:val="center"/>
          </w:tcPr>
          <w:p w14:paraId="2A73C791" w14:textId="127670D3" w:rsidR="00B11CC1" w:rsidRDefault="00B11CC1" w:rsidP="00B11CC1">
            <w:ins w:id="13" w:author="Rakesh.singh" w:date="2023-04-17T14:27:00Z">
              <w:r>
                <w:t>1</w:t>
              </w:r>
              <w:r>
                <w:t>7</w:t>
              </w:r>
              <w:r>
                <w:t>-Apr-2023</w:t>
              </w:r>
            </w:ins>
          </w:p>
        </w:tc>
        <w:tc>
          <w:tcPr>
            <w:tcW w:w="713" w:type="pct"/>
            <w:tcBorders>
              <w:top w:val="single" w:sz="4" w:space="0" w:color="000000"/>
              <w:left w:val="single" w:sz="4" w:space="0" w:color="000000"/>
              <w:bottom w:val="single" w:sz="4" w:space="0" w:color="000000"/>
              <w:right w:val="single" w:sz="4" w:space="0" w:color="000000"/>
            </w:tcBorders>
            <w:vAlign w:val="center"/>
          </w:tcPr>
          <w:p w14:paraId="36BBC418" w14:textId="7AEC1195" w:rsidR="00B11CC1" w:rsidRDefault="00B11CC1" w:rsidP="00B11CC1">
            <w:ins w:id="14" w:author="Rakesh.singh" w:date="2023-04-17T14:27:00Z">
              <w:r>
                <w:t>Rakesh Singh</w:t>
              </w:r>
            </w:ins>
          </w:p>
        </w:tc>
        <w:tc>
          <w:tcPr>
            <w:tcW w:w="853" w:type="pct"/>
            <w:tcBorders>
              <w:top w:val="single" w:sz="4" w:space="0" w:color="000000"/>
              <w:left w:val="single" w:sz="4" w:space="0" w:color="000000"/>
              <w:bottom w:val="single" w:sz="4" w:space="0" w:color="000000"/>
              <w:right w:val="single" w:sz="4" w:space="0" w:color="000000"/>
            </w:tcBorders>
            <w:vAlign w:val="center"/>
          </w:tcPr>
          <w:p w14:paraId="5C5E8BF5" w14:textId="4D6B6BE7" w:rsidR="00B11CC1" w:rsidRDefault="00B11CC1" w:rsidP="00B11CC1">
            <w:ins w:id="15" w:author="Rakesh.singh" w:date="2023-04-17T14:27:00Z">
              <w:r>
                <w:t>Abhra Chandra</w:t>
              </w:r>
            </w:ins>
          </w:p>
        </w:tc>
        <w:tc>
          <w:tcPr>
            <w:tcW w:w="885" w:type="pct"/>
            <w:tcBorders>
              <w:top w:val="single" w:sz="4" w:space="0" w:color="000000"/>
              <w:left w:val="single" w:sz="4" w:space="0" w:color="000000"/>
              <w:bottom w:val="single" w:sz="4" w:space="0" w:color="000000"/>
              <w:right w:val="single" w:sz="4" w:space="0" w:color="000000"/>
            </w:tcBorders>
            <w:vAlign w:val="center"/>
          </w:tcPr>
          <w:p w14:paraId="322C1B88" w14:textId="2D17509D" w:rsidR="00B11CC1" w:rsidRDefault="00B11CC1" w:rsidP="00B11CC1">
            <w:ins w:id="16" w:author="Rakesh.singh" w:date="2023-04-17T14:27:00Z">
              <w:r>
                <w:t xml:space="preserve">Abhijit </w:t>
              </w:r>
              <w:proofErr w:type="spellStart"/>
              <w:r>
                <w:t>Guhathakurta</w:t>
              </w:r>
            </w:ins>
            <w:proofErr w:type="spellEnd"/>
          </w:p>
        </w:tc>
        <w:tc>
          <w:tcPr>
            <w:tcW w:w="1071" w:type="pct"/>
            <w:tcBorders>
              <w:top w:val="single" w:sz="4" w:space="0" w:color="000000"/>
              <w:left w:val="single" w:sz="4" w:space="0" w:color="000000"/>
              <w:bottom w:val="single" w:sz="4" w:space="0" w:color="000000"/>
              <w:right w:val="single" w:sz="4" w:space="0" w:color="000000"/>
            </w:tcBorders>
            <w:vAlign w:val="center"/>
          </w:tcPr>
          <w:p w14:paraId="61290EF7" w14:textId="378FC399" w:rsidR="00B11CC1" w:rsidRDefault="00B11CC1" w:rsidP="00B11CC1">
            <w:ins w:id="17" w:author="Rakesh.singh" w:date="2023-04-17T14:27:00Z">
              <w:r>
                <w:t xml:space="preserve">Inclusion of User Self </w:t>
              </w:r>
            </w:ins>
            <w:ins w:id="18" w:author="Rakesh.singh" w:date="2023-04-17T15:01:00Z">
              <w:r w:rsidR="0081718C">
                <w:t>onboarding</w:t>
              </w:r>
              <w:r w:rsidR="008E1342">
                <w:t xml:space="preserve"> process</w:t>
              </w:r>
            </w:ins>
          </w:p>
        </w:tc>
      </w:tr>
    </w:tbl>
    <w:p w14:paraId="0904C139" w14:textId="77777777" w:rsidR="00D503A9" w:rsidRDefault="00D503A9" w:rsidP="00884DDC"/>
    <w:p w14:paraId="16755484" w14:textId="77777777" w:rsidR="003E2B4F" w:rsidRDefault="003E2B4F" w:rsidP="00884DDC">
      <w:pPr>
        <w:rPr>
          <w:rFonts w:asciiTheme="majorHAnsi" w:eastAsiaTheme="majorEastAsia" w:hAnsiTheme="majorHAnsi" w:cstheme="majorBidi"/>
          <w:color w:val="365F91" w:themeColor="accent1" w:themeShade="BF"/>
          <w:sz w:val="28"/>
          <w:szCs w:val="28"/>
        </w:rPr>
      </w:pPr>
      <w:bookmarkStart w:id="19" w:name="_Toc108386982"/>
      <w:bookmarkStart w:id="20" w:name="_Toc37157076"/>
      <w:r>
        <w:br w:type="page"/>
      </w:r>
    </w:p>
    <w:p w14:paraId="2E381742" w14:textId="77777777" w:rsidR="00D503A9" w:rsidRPr="00D503A9" w:rsidRDefault="00D503A9" w:rsidP="00884DDC">
      <w:pPr>
        <w:pStyle w:val="Heading1"/>
      </w:pPr>
      <w:bookmarkStart w:id="21" w:name="_Toc132636181"/>
      <w:r w:rsidRPr="00D503A9">
        <w:lastRenderedPageBreak/>
        <w:t>Circulation Details</w:t>
      </w:r>
      <w:bookmarkEnd w:id="19"/>
      <w:bookmarkEnd w:id="20"/>
      <w:bookmarkEnd w:id="21"/>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68"/>
        <w:gridCol w:w="4534"/>
        <w:gridCol w:w="3906"/>
      </w:tblGrid>
      <w:tr w:rsidR="00D503A9" w14:paraId="145CA0D9" w14:textId="77777777" w:rsidTr="00D503A9">
        <w:tc>
          <w:tcPr>
            <w:tcW w:w="1268" w:type="dxa"/>
            <w:tcBorders>
              <w:top w:val="single" w:sz="4" w:space="0" w:color="000000"/>
              <w:left w:val="single" w:sz="4" w:space="0" w:color="000000"/>
              <w:bottom w:val="single" w:sz="4" w:space="0" w:color="000000"/>
              <w:right w:val="single" w:sz="4" w:space="0" w:color="000000"/>
            </w:tcBorders>
            <w:shd w:val="clear" w:color="auto" w:fill="4F81BD"/>
            <w:hideMark/>
          </w:tcPr>
          <w:p w14:paraId="38E10782" w14:textId="77777777" w:rsidR="00D503A9" w:rsidRDefault="00D503A9" w:rsidP="00884DDC">
            <w:pPr>
              <w:rPr>
                <w:rFonts w:ascii="Calibri" w:eastAsia="Calibri" w:hAnsi="Calibri" w:cs="Calibri"/>
              </w:rPr>
            </w:pPr>
            <w:r>
              <w:t>Copy No.</w:t>
            </w:r>
          </w:p>
        </w:tc>
        <w:tc>
          <w:tcPr>
            <w:tcW w:w="4535" w:type="dxa"/>
            <w:tcBorders>
              <w:top w:val="single" w:sz="4" w:space="0" w:color="000000"/>
              <w:left w:val="single" w:sz="4" w:space="0" w:color="000000"/>
              <w:bottom w:val="single" w:sz="4" w:space="0" w:color="000000"/>
              <w:right w:val="single" w:sz="4" w:space="0" w:color="000000"/>
            </w:tcBorders>
            <w:shd w:val="clear" w:color="auto" w:fill="4F81BD"/>
            <w:hideMark/>
          </w:tcPr>
          <w:p w14:paraId="2BE9D979" w14:textId="77777777" w:rsidR="00D503A9" w:rsidRDefault="00D503A9" w:rsidP="00884DDC">
            <w:pPr>
              <w:rPr>
                <w:rFonts w:ascii="Calibri" w:eastAsia="Calibri" w:hAnsi="Calibri" w:cs="Calibri"/>
              </w:rPr>
            </w:pPr>
            <w:r>
              <w:t>Designation of Copy Holder</w:t>
            </w:r>
          </w:p>
        </w:tc>
        <w:tc>
          <w:tcPr>
            <w:tcW w:w="3907" w:type="dxa"/>
            <w:tcBorders>
              <w:top w:val="single" w:sz="4" w:space="0" w:color="000000"/>
              <w:left w:val="single" w:sz="4" w:space="0" w:color="000000"/>
              <w:bottom w:val="single" w:sz="4" w:space="0" w:color="000000"/>
              <w:right w:val="single" w:sz="4" w:space="0" w:color="000000"/>
            </w:tcBorders>
            <w:shd w:val="clear" w:color="auto" w:fill="4F81BD"/>
            <w:hideMark/>
          </w:tcPr>
          <w:p w14:paraId="4548C93A" w14:textId="77777777" w:rsidR="00D503A9" w:rsidRDefault="00D503A9" w:rsidP="00884DDC">
            <w:pPr>
              <w:rPr>
                <w:rFonts w:ascii="Calibri" w:eastAsia="Calibri" w:hAnsi="Calibri" w:cs="Calibri"/>
              </w:rPr>
            </w:pPr>
            <w:r>
              <w:t>Location of the Copy</w:t>
            </w:r>
          </w:p>
        </w:tc>
      </w:tr>
      <w:tr w:rsidR="00D503A9" w14:paraId="216AAC77" w14:textId="77777777" w:rsidTr="00D503A9">
        <w:tc>
          <w:tcPr>
            <w:tcW w:w="1268" w:type="dxa"/>
            <w:tcBorders>
              <w:top w:val="single" w:sz="4" w:space="0" w:color="000000"/>
              <w:left w:val="single" w:sz="4" w:space="0" w:color="000000"/>
              <w:bottom w:val="single" w:sz="4" w:space="0" w:color="000000"/>
              <w:right w:val="single" w:sz="4" w:space="0" w:color="000000"/>
            </w:tcBorders>
          </w:tcPr>
          <w:p w14:paraId="40935217" w14:textId="77777777" w:rsidR="00D503A9" w:rsidRDefault="007031E6" w:rsidP="00884DDC">
            <w:r>
              <w:t>1</w:t>
            </w:r>
          </w:p>
        </w:tc>
        <w:tc>
          <w:tcPr>
            <w:tcW w:w="4535" w:type="dxa"/>
            <w:tcBorders>
              <w:top w:val="single" w:sz="4" w:space="0" w:color="000000"/>
              <w:left w:val="single" w:sz="4" w:space="0" w:color="000000"/>
              <w:bottom w:val="single" w:sz="4" w:space="0" w:color="000000"/>
              <w:right w:val="single" w:sz="4" w:space="0" w:color="000000"/>
            </w:tcBorders>
          </w:tcPr>
          <w:p w14:paraId="6EC10B1A" w14:textId="77777777" w:rsidR="00D503A9" w:rsidRDefault="00D10490" w:rsidP="00884DDC">
            <w:r>
              <w:t>Eppix</w:t>
            </w:r>
            <w:r w:rsidR="007031E6">
              <w:t xml:space="preserve"> Project Manager</w:t>
            </w:r>
          </w:p>
        </w:tc>
        <w:tc>
          <w:tcPr>
            <w:tcW w:w="3907" w:type="dxa"/>
            <w:tcBorders>
              <w:top w:val="single" w:sz="4" w:space="0" w:color="000000"/>
              <w:left w:val="single" w:sz="4" w:space="0" w:color="000000"/>
              <w:bottom w:val="single" w:sz="4" w:space="0" w:color="000000"/>
              <w:right w:val="single" w:sz="4" w:space="0" w:color="000000"/>
            </w:tcBorders>
          </w:tcPr>
          <w:p w14:paraId="7ED3E0F9" w14:textId="77777777" w:rsidR="00D503A9" w:rsidRDefault="007031E6" w:rsidP="008001F7">
            <w:r>
              <w:t>Soft Copy in SVN</w:t>
            </w:r>
          </w:p>
        </w:tc>
      </w:tr>
      <w:tr w:rsidR="00D503A9" w14:paraId="273FBB36" w14:textId="77777777" w:rsidTr="00D503A9">
        <w:tc>
          <w:tcPr>
            <w:tcW w:w="1268" w:type="dxa"/>
            <w:tcBorders>
              <w:top w:val="single" w:sz="4" w:space="0" w:color="000000"/>
              <w:left w:val="single" w:sz="4" w:space="0" w:color="000000"/>
              <w:bottom w:val="single" w:sz="4" w:space="0" w:color="000000"/>
              <w:right w:val="single" w:sz="4" w:space="0" w:color="000000"/>
            </w:tcBorders>
          </w:tcPr>
          <w:p w14:paraId="14671C63" w14:textId="77777777" w:rsidR="00D503A9" w:rsidRDefault="007031E6" w:rsidP="00884DDC">
            <w:r>
              <w:t>2</w:t>
            </w:r>
          </w:p>
        </w:tc>
        <w:tc>
          <w:tcPr>
            <w:tcW w:w="4535" w:type="dxa"/>
            <w:tcBorders>
              <w:top w:val="single" w:sz="4" w:space="0" w:color="000000"/>
              <w:left w:val="single" w:sz="4" w:space="0" w:color="000000"/>
              <w:bottom w:val="single" w:sz="4" w:space="0" w:color="000000"/>
              <w:right w:val="single" w:sz="4" w:space="0" w:color="000000"/>
            </w:tcBorders>
          </w:tcPr>
          <w:p w14:paraId="52B8BC8F" w14:textId="77777777" w:rsidR="00D503A9" w:rsidRDefault="007031E6" w:rsidP="00884DDC">
            <w:r>
              <w:t>SSTL Project Manager</w:t>
            </w:r>
          </w:p>
        </w:tc>
        <w:tc>
          <w:tcPr>
            <w:tcW w:w="3907" w:type="dxa"/>
            <w:tcBorders>
              <w:top w:val="single" w:sz="4" w:space="0" w:color="000000"/>
              <w:left w:val="single" w:sz="4" w:space="0" w:color="000000"/>
              <w:bottom w:val="single" w:sz="4" w:space="0" w:color="000000"/>
              <w:right w:val="single" w:sz="4" w:space="0" w:color="000000"/>
            </w:tcBorders>
          </w:tcPr>
          <w:p w14:paraId="14269571" w14:textId="77777777" w:rsidR="00D503A9" w:rsidRDefault="007031E6" w:rsidP="00884DDC">
            <w:r>
              <w:t>Soft Copy via Email</w:t>
            </w:r>
          </w:p>
        </w:tc>
      </w:tr>
    </w:tbl>
    <w:p w14:paraId="52FDD212" w14:textId="77777777" w:rsidR="00D503A9" w:rsidRDefault="00D503A9" w:rsidP="00884DDC"/>
    <w:p w14:paraId="6E70D301" w14:textId="77777777" w:rsidR="003E2B4F" w:rsidRDefault="003E2B4F" w:rsidP="00884DDC">
      <w:pPr>
        <w:rPr>
          <w:rFonts w:asciiTheme="majorHAnsi" w:eastAsiaTheme="majorEastAsia" w:hAnsiTheme="majorHAnsi" w:cstheme="majorBidi"/>
          <w:color w:val="365F91" w:themeColor="accent1" w:themeShade="BF"/>
          <w:sz w:val="28"/>
          <w:szCs w:val="28"/>
        </w:rPr>
      </w:pPr>
      <w:bookmarkStart w:id="22" w:name="_Toc108386983"/>
      <w:bookmarkStart w:id="23" w:name="_Toc37157077"/>
      <w:r>
        <w:br w:type="page"/>
      </w:r>
    </w:p>
    <w:p w14:paraId="795BBEBA" w14:textId="77777777" w:rsidR="00D503A9" w:rsidRPr="00D503A9" w:rsidRDefault="00D503A9" w:rsidP="00884DDC">
      <w:pPr>
        <w:pStyle w:val="Heading1"/>
      </w:pPr>
      <w:bookmarkStart w:id="24" w:name="_Toc132636182"/>
      <w:r w:rsidRPr="00D503A9">
        <w:lastRenderedPageBreak/>
        <w:t>List of Amendments</w:t>
      </w:r>
      <w:bookmarkEnd w:id="22"/>
      <w:bookmarkEnd w:id="23"/>
      <w:bookmarkEnd w:id="24"/>
    </w:p>
    <w:tbl>
      <w:tblPr>
        <w:tblW w:w="10915" w:type="dxa"/>
        <w:tblInd w:w="-459" w:type="dxa"/>
        <w:tblLayout w:type="fixed"/>
        <w:tblLook w:val="04A0" w:firstRow="1" w:lastRow="0" w:firstColumn="1" w:lastColumn="0" w:noHBand="0" w:noVBand="1"/>
      </w:tblPr>
      <w:tblGrid>
        <w:gridCol w:w="567"/>
        <w:gridCol w:w="851"/>
        <w:gridCol w:w="2268"/>
        <w:gridCol w:w="1984"/>
        <w:gridCol w:w="993"/>
        <w:gridCol w:w="1842"/>
        <w:gridCol w:w="1134"/>
        <w:gridCol w:w="1276"/>
      </w:tblGrid>
      <w:tr w:rsidR="002405A1" w14:paraId="64673910" w14:textId="77777777" w:rsidTr="0051714A">
        <w:trPr>
          <w:trHeight w:val="273"/>
        </w:trPr>
        <w:tc>
          <w:tcPr>
            <w:tcW w:w="567"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4FB0DF07" w14:textId="77777777" w:rsidR="002405A1" w:rsidRPr="007031E6" w:rsidRDefault="002405A1" w:rsidP="00C82E6E">
            <w:pPr>
              <w:jc w:val="center"/>
            </w:pPr>
            <w:proofErr w:type="spellStart"/>
            <w:r w:rsidRPr="007031E6">
              <w:t>Sl</w:t>
            </w:r>
            <w:proofErr w:type="spellEnd"/>
            <w:r w:rsidRPr="007031E6">
              <w:t>#</w:t>
            </w:r>
          </w:p>
        </w:tc>
        <w:tc>
          <w:tcPr>
            <w:tcW w:w="851" w:type="dxa"/>
            <w:tcBorders>
              <w:top w:val="single" w:sz="4" w:space="0" w:color="auto"/>
              <w:left w:val="nil"/>
              <w:bottom w:val="single" w:sz="4" w:space="0" w:color="auto"/>
              <w:right w:val="single" w:sz="4" w:space="0" w:color="auto"/>
            </w:tcBorders>
            <w:shd w:val="clear" w:color="auto" w:fill="4F81BD"/>
            <w:vAlign w:val="center"/>
          </w:tcPr>
          <w:p w14:paraId="4F68FA51" w14:textId="77777777" w:rsidR="002405A1" w:rsidRPr="007031E6" w:rsidRDefault="002405A1" w:rsidP="00C82E6E">
            <w:pPr>
              <w:jc w:val="center"/>
            </w:pPr>
            <w:r>
              <w:t>Ver. #</w:t>
            </w:r>
          </w:p>
        </w:tc>
        <w:tc>
          <w:tcPr>
            <w:tcW w:w="2268" w:type="dxa"/>
            <w:tcBorders>
              <w:top w:val="single" w:sz="4" w:space="0" w:color="auto"/>
              <w:left w:val="single" w:sz="4" w:space="0" w:color="auto"/>
              <w:bottom w:val="single" w:sz="4" w:space="0" w:color="auto"/>
              <w:right w:val="single" w:sz="4" w:space="0" w:color="auto"/>
            </w:tcBorders>
            <w:shd w:val="clear" w:color="auto" w:fill="4F81BD"/>
            <w:vAlign w:val="center"/>
            <w:hideMark/>
          </w:tcPr>
          <w:p w14:paraId="0957C90D" w14:textId="77777777" w:rsidR="002405A1" w:rsidRPr="007031E6" w:rsidRDefault="002405A1" w:rsidP="00C82E6E">
            <w:pPr>
              <w:jc w:val="center"/>
            </w:pPr>
            <w:r w:rsidRPr="007031E6">
              <w:t>Section No. /Page No.</w:t>
            </w:r>
          </w:p>
        </w:tc>
        <w:tc>
          <w:tcPr>
            <w:tcW w:w="1984" w:type="dxa"/>
            <w:tcBorders>
              <w:top w:val="single" w:sz="4" w:space="0" w:color="auto"/>
              <w:left w:val="nil"/>
              <w:bottom w:val="single" w:sz="4" w:space="0" w:color="auto"/>
              <w:right w:val="single" w:sz="4" w:space="0" w:color="auto"/>
            </w:tcBorders>
            <w:shd w:val="clear" w:color="auto" w:fill="4F81BD"/>
            <w:vAlign w:val="center"/>
            <w:hideMark/>
          </w:tcPr>
          <w:p w14:paraId="07C8A01D" w14:textId="77777777" w:rsidR="002405A1" w:rsidRPr="007031E6" w:rsidRDefault="002405A1" w:rsidP="00C82E6E">
            <w:pPr>
              <w:jc w:val="center"/>
            </w:pPr>
            <w:r w:rsidRPr="007031E6">
              <w:t>Description of the amendment</w:t>
            </w:r>
          </w:p>
        </w:tc>
        <w:tc>
          <w:tcPr>
            <w:tcW w:w="993" w:type="dxa"/>
            <w:tcBorders>
              <w:top w:val="single" w:sz="4" w:space="0" w:color="auto"/>
              <w:left w:val="nil"/>
              <w:bottom w:val="single" w:sz="4" w:space="0" w:color="auto"/>
              <w:right w:val="single" w:sz="4" w:space="0" w:color="auto"/>
            </w:tcBorders>
            <w:shd w:val="clear" w:color="auto" w:fill="4F81BD"/>
            <w:vAlign w:val="center"/>
            <w:hideMark/>
          </w:tcPr>
          <w:p w14:paraId="36B32857" w14:textId="77777777" w:rsidR="002405A1" w:rsidRPr="007031E6" w:rsidRDefault="002405A1" w:rsidP="00C82E6E">
            <w:pPr>
              <w:jc w:val="center"/>
            </w:pPr>
            <w:r w:rsidRPr="007031E6">
              <w:t>Raised by</w:t>
            </w:r>
          </w:p>
        </w:tc>
        <w:tc>
          <w:tcPr>
            <w:tcW w:w="1842" w:type="dxa"/>
            <w:tcBorders>
              <w:top w:val="single" w:sz="4" w:space="0" w:color="auto"/>
              <w:left w:val="nil"/>
              <w:bottom w:val="single" w:sz="4" w:space="0" w:color="auto"/>
              <w:right w:val="single" w:sz="4" w:space="0" w:color="auto"/>
            </w:tcBorders>
            <w:shd w:val="clear" w:color="auto" w:fill="4F81BD"/>
            <w:vAlign w:val="center"/>
            <w:hideMark/>
          </w:tcPr>
          <w:p w14:paraId="121F671A" w14:textId="77777777" w:rsidR="002405A1" w:rsidRPr="007031E6" w:rsidRDefault="002405A1" w:rsidP="00C82E6E">
            <w:pPr>
              <w:jc w:val="center"/>
            </w:pPr>
            <w:r w:rsidRPr="007031E6">
              <w:t>Response</w:t>
            </w:r>
          </w:p>
        </w:tc>
        <w:tc>
          <w:tcPr>
            <w:tcW w:w="1134" w:type="dxa"/>
            <w:tcBorders>
              <w:top w:val="single" w:sz="4" w:space="0" w:color="auto"/>
              <w:left w:val="nil"/>
              <w:bottom w:val="single" w:sz="4" w:space="0" w:color="auto"/>
              <w:right w:val="single" w:sz="4" w:space="0" w:color="auto"/>
            </w:tcBorders>
            <w:shd w:val="clear" w:color="auto" w:fill="4F81BD"/>
            <w:vAlign w:val="center"/>
            <w:hideMark/>
          </w:tcPr>
          <w:p w14:paraId="59C30D96" w14:textId="77777777" w:rsidR="002405A1" w:rsidRPr="007031E6" w:rsidRDefault="002405A1" w:rsidP="00C82E6E">
            <w:pPr>
              <w:jc w:val="center"/>
            </w:pPr>
            <w:r w:rsidRPr="007031E6">
              <w:t>Updated By</w:t>
            </w:r>
          </w:p>
        </w:tc>
        <w:tc>
          <w:tcPr>
            <w:tcW w:w="1276" w:type="dxa"/>
            <w:tcBorders>
              <w:top w:val="single" w:sz="4" w:space="0" w:color="auto"/>
              <w:left w:val="nil"/>
              <w:bottom w:val="single" w:sz="4" w:space="0" w:color="auto"/>
              <w:right w:val="single" w:sz="4" w:space="0" w:color="auto"/>
            </w:tcBorders>
            <w:shd w:val="clear" w:color="auto" w:fill="4F81BD"/>
            <w:vAlign w:val="center"/>
            <w:hideMark/>
          </w:tcPr>
          <w:p w14:paraId="2AED15BA" w14:textId="77777777" w:rsidR="002405A1" w:rsidRPr="007031E6" w:rsidRDefault="002405A1" w:rsidP="00C82E6E">
            <w:pPr>
              <w:jc w:val="center"/>
            </w:pPr>
            <w:r w:rsidRPr="007031E6">
              <w:t>Approved by</w:t>
            </w:r>
          </w:p>
        </w:tc>
      </w:tr>
      <w:tr w:rsidR="00FB0D77" w14:paraId="6F5C68AB" w14:textId="77777777" w:rsidTr="0051714A">
        <w:trPr>
          <w:trHeight w:val="273"/>
          <w:ins w:id="25" w:author="Rakesh.singh" w:date="2023-04-17T14:28:00Z"/>
        </w:trPr>
        <w:tc>
          <w:tcPr>
            <w:tcW w:w="567" w:type="dxa"/>
            <w:tcBorders>
              <w:top w:val="single" w:sz="4" w:space="0" w:color="auto"/>
              <w:left w:val="single" w:sz="4" w:space="0" w:color="auto"/>
              <w:bottom w:val="single" w:sz="4" w:space="0" w:color="auto"/>
              <w:right w:val="single" w:sz="4" w:space="0" w:color="auto"/>
            </w:tcBorders>
            <w:shd w:val="clear" w:color="auto" w:fill="4F81BD"/>
            <w:vAlign w:val="center"/>
          </w:tcPr>
          <w:p w14:paraId="316CDD7E" w14:textId="6B56A9B0" w:rsidR="00FB0D77" w:rsidRPr="007031E6" w:rsidRDefault="00FB0D77" w:rsidP="00FB0D77">
            <w:pPr>
              <w:jc w:val="center"/>
              <w:rPr>
                <w:ins w:id="26" w:author="Rakesh.singh" w:date="2023-04-17T14:28:00Z"/>
              </w:rPr>
            </w:pPr>
            <w:ins w:id="27" w:author="Rakesh.singh" w:date="2023-04-17T14:28:00Z">
              <w:r>
                <w:t>1</w:t>
              </w:r>
            </w:ins>
          </w:p>
        </w:tc>
        <w:tc>
          <w:tcPr>
            <w:tcW w:w="851" w:type="dxa"/>
            <w:tcBorders>
              <w:top w:val="single" w:sz="4" w:space="0" w:color="auto"/>
              <w:left w:val="nil"/>
              <w:bottom w:val="single" w:sz="4" w:space="0" w:color="auto"/>
              <w:right w:val="single" w:sz="4" w:space="0" w:color="auto"/>
            </w:tcBorders>
            <w:shd w:val="clear" w:color="auto" w:fill="4F81BD"/>
            <w:vAlign w:val="center"/>
          </w:tcPr>
          <w:p w14:paraId="387A0536" w14:textId="08AD3E22" w:rsidR="00FB0D77" w:rsidRDefault="00FB0D77" w:rsidP="00FB0D77">
            <w:pPr>
              <w:jc w:val="center"/>
              <w:rPr>
                <w:ins w:id="28" w:author="Rakesh.singh" w:date="2023-04-17T14:28:00Z"/>
              </w:rPr>
            </w:pPr>
            <w:ins w:id="29" w:author="Rakesh.singh" w:date="2023-04-17T14:28:00Z">
              <w:r>
                <w:t>2.0</w:t>
              </w:r>
            </w:ins>
          </w:p>
        </w:tc>
        <w:tc>
          <w:tcPr>
            <w:tcW w:w="2268" w:type="dxa"/>
            <w:tcBorders>
              <w:top w:val="single" w:sz="4" w:space="0" w:color="auto"/>
              <w:left w:val="single" w:sz="4" w:space="0" w:color="auto"/>
              <w:bottom w:val="single" w:sz="4" w:space="0" w:color="auto"/>
              <w:right w:val="single" w:sz="4" w:space="0" w:color="auto"/>
            </w:tcBorders>
            <w:shd w:val="clear" w:color="auto" w:fill="4F81BD"/>
            <w:vAlign w:val="center"/>
          </w:tcPr>
          <w:p w14:paraId="3C26CBAC" w14:textId="28464B99" w:rsidR="00FB0D77" w:rsidRPr="007031E6" w:rsidRDefault="00FB0D77" w:rsidP="00FB0D77">
            <w:pPr>
              <w:jc w:val="center"/>
              <w:rPr>
                <w:ins w:id="30" w:author="Rakesh.singh" w:date="2023-04-17T14:28:00Z"/>
              </w:rPr>
            </w:pPr>
            <w:ins w:id="31" w:author="Rakesh.singh" w:date="2023-04-17T14:29:00Z">
              <w:r>
                <w:t>All doc</w:t>
              </w:r>
            </w:ins>
          </w:p>
        </w:tc>
        <w:tc>
          <w:tcPr>
            <w:tcW w:w="1984" w:type="dxa"/>
            <w:tcBorders>
              <w:top w:val="single" w:sz="4" w:space="0" w:color="auto"/>
              <w:left w:val="nil"/>
              <w:bottom w:val="single" w:sz="4" w:space="0" w:color="auto"/>
              <w:right w:val="single" w:sz="4" w:space="0" w:color="auto"/>
            </w:tcBorders>
            <w:shd w:val="clear" w:color="auto" w:fill="4F81BD"/>
            <w:vAlign w:val="center"/>
          </w:tcPr>
          <w:p w14:paraId="37606445" w14:textId="672B9EFF" w:rsidR="00FB0D77" w:rsidRPr="007031E6" w:rsidRDefault="00FB0D77" w:rsidP="00FB0D77">
            <w:pPr>
              <w:jc w:val="center"/>
              <w:rPr>
                <w:ins w:id="32" w:author="Rakesh.singh" w:date="2023-04-17T14:28:00Z"/>
              </w:rPr>
            </w:pPr>
            <w:ins w:id="33" w:author="Rakesh.singh" w:date="2023-04-17T14:29:00Z">
              <w:r>
                <w:t>Change as per last discussion &amp; comments from Rajiv Jain</w:t>
              </w:r>
            </w:ins>
          </w:p>
        </w:tc>
        <w:tc>
          <w:tcPr>
            <w:tcW w:w="993" w:type="dxa"/>
            <w:tcBorders>
              <w:top w:val="single" w:sz="4" w:space="0" w:color="auto"/>
              <w:left w:val="nil"/>
              <w:bottom w:val="single" w:sz="4" w:space="0" w:color="auto"/>
              <w:right w:val="single" w:sz="4" w:space="0" w:color="auto"/>
            </w:tcBorders>
            <w:shd w:val="clear" w:color="auto" w:fill="4F81BD"/>
          </w:tcPr>
          <w:p w14:paraId="07F37C4B" w14:textId="6008E054" w:rsidR="00FB0D77" w:rsidRPr="007031E6" w:rsidRDefault="00FB0D77" w:rsidP="00FB0D77">
            <w:pPr>
              <w:jc w:val="center"/>
              <w:rPr>
                <w:ins w:id="34" w:author="Rakesh.singh" w:date="2023-04-17T14:28:00Z"/>
              </w:rPr>
            </w:pPr>
            <w:ins w:id="35" w:author="Rakesh.singh" w:date="2023-04-17T14:29:00Z">
              <w:r>
                <w:t>SSTL</w:t>
              </w:r>
            </w:ins>
          </w:p>
        </w:tc>
        <w:tc>
          <w:tcPr>
            <w:tcW w:w="1842" w:type="dxa"/>
            <w:tcBorders>
              <w:top w:val="single" w:sz="4" w:space="0" w:color="auto"/>
              <w:left w:val="nil"/>
              <w:bottom w:val="single" w:sz="4" w:space="0" w:color="auto"/>
              <w:right w:val="single" w:sz="4" w:space="0" w:color="auto"/>
            </w:tcBorders>
            <w:shd w:val="clear" w:color="auto" w:fill="4F81BD"/>
          </w:tcPr>
          <w:p w14:paraId="22F3F8D4" w14:textId="6AFD0C9E" w:rsidR="00FB0D77" w:rsidRPr="007031E6" w:rsidRDefault="000906B7" w:rsidP="00FB0D77">
            <w:pPr>
              <w:jc w:val="center"/>
              <w:rPr>
                <w:ins w:id="36" w:author="Rakesh.singh" w:date="2023-04-17T14:28:00Z"/>
              </w:rPr>
            </w:pPr>
            <w:ins w:id="37" w:author="Rakesh.singh" w:date="2023-04-17T14:29:00Z">
              <w:r>
                <w:t>Updated FS document</w:t>
              </w:r>
            </w:ins>
          </w:p>
        </w:tc>
        <w:tc>
          <w:tcPr>
            <w:tcW w:w="1134" w:type="dxa"/>
            <w:tcBorders>
              <w:top w:val="single" w:sz="4" w:space="0" w:color="auto"/>
              <w:left w:val="nil"/>
              <w:bottom w:val="single" w:sz="4" w:space="0" w:color="auto"/>
              <w:right w:val="single" w:sz="4" w:space="0" w:color="auto"/>
            </w:tcBorders>
            <w:shd w:val="clear" w:color="auto" w:fill="4F81BD"/>
          </w:tcPr>
          <w:p w14:paraId="049D9D9C" w14:textId="5135A35D" w:rsidR="00FB0D77" w:rsidRPr="007031E6" w:rsidRDefault="00FB0D77" w:rsidP="00FB0D77">
            <w:pPr>
              <w:jc w:val="center"/>
              <w:rPr>
                <w:ins w:id="38" w:author="Rakesh.singh" w:date="2023-04-17T14:28:00Z"/>
              </w:rPr>
            </w:pPr>
            <w:ins w:id="39" w:author="Rakesh.singh" w:date="2023-04-17T14:29:00Z">
              <w:r>
                <w:t>UMT</w:t>
              </w:r>
            </w:ins>
          </w:p>
        </w:tc>
        <w:tc>
          <w:tcPr>
            <w:tcW w:w="1276" w:type="dxa"/>
            <w:tcBorders>
              <w:top w:val="single" w:sz="4" w:space="0" w:color="auto"/>
              <w:left w:val="nil"/>
              <w:bottom w:val="single" w:sz="4" w:space="0" w:color="auto"/>
              <w:right w:val="single" w:sz="4" w:space="0" w:color="auto"/>
            </w:tcBorders>
            <w:shd w:val="clear" w:color="auto" w:fill="4F81BD"/>
          </w:tcPr>
          <w:p w14:paraId="2DB40CD1" w14:textId="11C90B1E" w:rsidR="00FB0D77" w:rsidRPr="007031E6" w:rsidRDefault="00FB0D77" w:rsidP="00FB0D77">
            <w:pPr>
              <w:jc w:val="center"/>
              <w:rPr>
                <w:ins w:id="40" w:author="Rakesh.singh" w:date="2023-04-17T14:28:00Z"/>
              </w:rPr>
            </w:pPr>
            <w:ins w:id="41" w:author="Rakesh.singh" w:date="2023-04-17T14:29:00Z">
              <w:r>
                <w:t>SSTL</w:t>
              </w:r>
            </w:ins>
          </w:p>
        </w:tc>
      </w:tr>
      <w:tr w:rsidR="00FB0D77" w14:paraId="7C2BC8B5" w14:textId="77777777" w:rsidTr="0051714A">
        <w:trPr>
          <w:trHeight w:val="273"/>
        </w:trPr>
        <w:tc>
          <w:tcPr>
            <w:tcW w:w="567" w:type="dxa"/>
            <w:tcBorders>
              <w:top w:val="single" w:sz="4" w:space="0" w:color="auto"/>
              <w:left w:val="single" w:sz="4" w:space="0" w:color="auto"/>
              <w:bottom w:val="single" w:sz="4" w:space="0" w:color="auto"/>
              <w:right w:val="single" w:sz="4" w:space="0" w:color="auto"/>
            </w:tcBorders>
          </w:tcPr>
          <w:p w14:paraId="6705195D" w14:textId="35A40F91" w:rsidR="00FB0D77" w:rsidRDefault="00FB0D77" w:rsidP="00FB0D77">
            <w:pPr>
              <w:jc w:val="center"/>
            </w:pPr>
            <w:ins w:id="42" w:author="Rakesh.singh" w:date="2023-04-17T14:28:00Z">
              <w:r>
                <w:t>1</w:t>
              </w:r>
            </w:ins>
          </w:p>
        </w:tc>
        <w:tc>
          <w:tcPr>
            <w:tcW w:w="851" w:type="dxa"/>
            <w:tcBorders>
              <w:top w:val="single" w:sz="4" w:space="0" w:color="auto"/>
              <w:left w:val="nil"/>
              <w:bottom w:val="single" w:sz="4" w:space="0" w:color="auto"/>
              <w:right w:val="single" w:sz="4" w:space="0" w:color="auto"/>
            </w:tcBorders>
          </w:tcPr>
          <w:p w14:paraId="49AAFCF8" w14:textId="4A2C67AF" w:rsidR="00FB0D77" w:rsidRDefault="00FB0D77" w:rsidP="00FB0D77">
            <w:pPr>
              <w:jc w:val="center"/>
            </w:pPr>
            <w:ins w:id="43" w:author="Rakesh.singh" w:date="2023-04-17T14:28:00Z">
              <w:r>
                <w:t>2.1</w:t>
              </w:r>
            </w:ins>
          </w:p>
        </w:tc>
        <w:tc>
          <w:tcPr>
            <w:tcW w:w="2268" w:type="dxa"/>
            <w:tcBorders>
              <w:top w:val="single" w:sz="4" w:space="0" w:color="auto"/>
              <w:left w:val="single" w:sz="4" w:space="0" w:color="auto"/>
              <w:bottom w:val="single" w:sz="4" w:space="0" w:color="auto"/>
              <w:right w:val="single" w:sz="4" w:space="0" w:color="auto"/>
            </w:tcBorders>
          </w:tcPr>
          <w:p w14:paraId="2B73BA2D" w14:textId="69825782" w:rsidR="0051714A" w:rsidRDefault="0051714A" w:rsidP="00C359FE">
            <w:pPr>
              <w:jc w:val="left"/>
            </w:pPr>
            <w:ins w:id="44" w:author="Rakesh.singh" w:date="2023-04-17T14:59:00Z">
              <w:r>
                <w:t>6.</w:t>
              </w:r>
              <w:r>
                <w:t xml:space="preserve"> </w:t>
              </w:r>
              <w:r>
                <w:t>Functional Specifications</w:t>
              </w:r>
              <w:r>
                <w:t xml:space="preserve"> / Page-</w:t>
              </w:r>
              <w:r>
                <w:t>9</w:t>
              </w:r>
            </w:ins>
          </w:p>
          <w:p w14:paraId="11BA21A6" w14:textId="38F149DA" w:rsidR="0051714A" w:rsidRDefault="0051714A" w:rsidP="00C359FE">
            <w:pPr>
              <w:jc w:val="left"/>
              <w:rPr>
                <w:ins w:id="45" w:author="Rakesh.singh" w:date="2023-04-17T14:59:00Z"/>
              </w:rPr>
            </w:pPr>
            <w:ins w:id="46" w:author="Rakesh.singh" w:date="2023-04-17T14:59:00Z">
              <w:r>
                <w:t xml:space="preserve">[FR-6] Create User </w:t>
              </w:r>
            </w:ins>
            <w:ins w:id="47" w:author="Rakesh.singh" w:date="2023-04-17T15:00:00Z">
              <w:r>
                <w:t xml:space="preserve">/ Page </w:t>
              </w:r>
            </w:ins>
            <w:ins w:id="48" w:author="Rakesh.singh" w:date="2023-04-17T14:59:00Z">
              <w:r>
                <w:t>13 &amp; 14</w:t>
              </w:r>
            </w:ins>
          </w:p>
          <w:p w14:paraId="3FB79D6C" w14:textId="413BA559" w:rsidR="00FB0D77" w:rsidRDefault="0051714A" w:rsidP="00C359FE">
            <w:pPr>
              <w:jc w:val="left"/>
            </w:pPr>
            <w:ins w:id="49" w:author="Rakesh.singh" w:date="2023-04-17T14:59:00Z">
              <w:r>
                <w:t xml:space="preserve">[FR-7] View &amp; Modify User </w:t>
              </w:r>
            </w:ins>
            <w:ins w:id="50" w:author="Rakesh.singh" w:date="2023-04-17T15:00:00Z">
              <w:r>
                <w:t>/ Page</w:t>
              </w:r>
            </w:ins>
            <w:ins w:id="51" w:author="Rakesh.singh" w:date="2023-04-17T15:01:00Z">
              <w:r>
                <w:t xml:space="preserve"> </w:t>
              </w:r>
            </w:ins>
            <w:ins w:id="52" w:author="Rakesh.singh" w:date="2023-04-17T14:59:00Z">
              <w:r>
                <w:t>14 &amp; 15</w:t>
              </w:r>
            </w:ins>
          </w:p>
        </w:tc>
        <w:tc>
          <w:tcPr>
            <w:tcW w:w="1984" w:type="dxa"/>
            <w:tcBorders>
              <w:top w:val="single" w:sz="4" w:space="0" w:color="auto"/>
              <w:left w:val="nil"/>
              <w:bottom w:val="single" w:sz="4" w:space="0" w:color="auto"/>
              <w:right w:val="single" w:sz="4" w:space="0" w:color="auto"/>
            </w:tcBorders>
          </w:tcPr>
          <w:p w14:paraId="021EFE39" w14:textId="0EC480C4" w:rsidR="00FB0D77" w:rsidRDefault="00FB0D77" w:rsidP="00FB0D77">
            <w:pPr>
              <w:jc w:val="center"/>
            </w:pPr>
            <w:ins w:id="53" w:author="Rakesh.singh" w:date="2023-04-17T14:28:00Z">
              <w:r>
                <w:t xml:space="preserve">Inclusion of User Self </w:t>
              </w:r>
            </w:ins>
            <w:ins w:id="54" w:author="Rakesh.singh" w:date="2023-04-17T15:01:00Z">
              <w:r w:rsidR="00667F2A">
                <w:t>onboarding</w:t>
              </w:r>
            </w:ins>
            <w:ins w:id="55" w:author="Rakesh.singh" w:date="2023-04-17T14:28:00Z">
              <w:r>
                <w:t xml:space="preserve"> </w:t>
              </w:r>
            </w:ins>
            <w:ins w:id="56" w:author="Rakesh.singh" w:date="2023-04-17T15:01:00Z">
              <w:r w:rsidR="0076059E">
                <w:t>p</w:t>
              </w:r>
            </w:ins>
            <w:ins w:id="57" w:author="Rakesh.singh" w:date="2023-04-17T14:28:00Z">
              <w:r>
                <w:t>rocess</w:t>
              </w:r>
            </w:ins>
          </w:p>
        </w:tc>
        <w:tc>
          <w:tcPr>
            <w:tcW w:w="993" w:type="dxa"/>
            <w:tcBorders>
              <w:top w:val="single" w:sz="4" w:space="0" w:color="auto"/>
              <w:left w:val="nil"/>
              <w:bottom w:val="single" w:sz="4" w:space="0" w:color="auto"/>
              <w:right w:val="single" w:sz="4" w:space="0" w:color="auto"/>
            </w:tcBorders>
          </w:tcPr>
          <w:p w14:paraId="7A0B76D8" w14:textId="42859DC6" w:rsidR="00FB0D77" w:rsidRDefault="00FB0D77" w:rsidP="00FB0D77">
            <w:pPr>
              <w:jc w:val="center"/>
            </w:pPr>
            <w:ins w:id="58" w:author="Rakesh.singh" w:date="2023-04-17T14:28:00Z">
              <w:r>
                <w:t>SSTL</w:t>
              </w:r>
            </w:ins>
          </w:p>
        </w:tc>
        <w:tc>
          <w:tcPr>
            <w:tcW w:w="1842" w:type="dxa"/>
            <w:tcBorders>
              <w:top w:val="single" w:sz="4" w:space="0" w:color="auto"/>
              <w:left w:val="nil"/>
              <w:bottom w:val="single" w:sz="4" w:space="0" w:color="auto"/>
              <w:right w:val="single" w:sz="4" w:space="0" w:color="auto"/>
            </w:tcBorders>
          </w:tcPr>
          <w:p w14:paraId="24DB27C5" w14:textId="4EC43A8D" w:rsidR="00FB0D77" w:rsidRDefault="000906B7" w:rsidP="00FB0D77">
            <w:pPr>
              <w:jc w:val="center"/>
            </w:pPr>
            <w:ins w:id="59" w:author="Rakesh.singh" w:date="2023-04-17T14:29:00Z">
              <w:r>
                <w:t>Updated FS document</w:t>
              </w:r>
            </w:ins>
          </w:p>
        </w:tc>
        <w:tc>
          <w:tcPr>
            <w:tcW w:w="1134" w:type="dxa"/>
            <w:tcBorders>
              <w:top w:val="single" w:sz="4" w:space="0" w:color="auto"/>
              <w:left w:val="nil"/>
              <w:bottom w:val="single" w:sz="4" w:space="0" w:color="auto"/>
              <w:right w:val="single" w:sz="4" w:space="0" w:color="auto"/>
            </w:tcBorders>
          </w:tcPr>
          <w:p w14:paraId="06917F52" w14:textId="65530D1D" w:rsidR="00FB0D77" w:rsidRDefault="00FB0D77" w:rsidP="00FB0D77">
            <w:pPr>
              <w:jc w:val="center"/>
            </w:pPr>
            <w:ins w:id="60" w:author="Rakesh.singh" w:date="2023-04-17T14:28:00Z">
              <w:r>
                <w:t>UMT</w:t>
              </w:r>
            </w:ins>
          </w:p>
        </w:tc>
        <w:tc>
          <w:tcPr>
            <w:tcW w:w="1276" w:type="dxa"/>
            <w:tcBorders>
              <w:top w:val="single" w:sz="4" w:space="0" w:color="auto"/>
              <w:left w:val="nil"/>
              <w:bottom w:val="single" w:sz="4" w:space="0" w:color="auto"/>
              <w:right w:val="single" w:sz="4" w:space="0" w:color="auto"/>
            </w:tcBorders>
          </w:tcPr>
          <w:p w14:paraId="16CE1C99" w14:textId="221DF232" w:rsidR="00FB0D77" w:rsidRDefault="00FB0D77" w:rsidP="00FB0D77">
            <w:pPr>
              <w:jc w:val="center"/>
            </w:pPr>
            <w:ins w:id="61" w:author="Rakesh.singh" w:date="2023-04-17T14:28:00Z">
              <w:r>
                <w:t>SSTL</w:t>
              </w:r>
            </w:ins>
          </w:p>
        </w:tc>
      </w:tr>
      <w:tr w:rsidR="00FB0D77" w14:paraId="3AC8669C" w14:textId="77777777" w:rsidTr="0051714A">
        <w:trPr>
          <w:trHeight w:val="273"/>
        </w:trPr>
        <w:tc>
          <w:tcPr>
            <w:tcW w:w="567" w:type="dxa"/>
            <w:tcBorders>
              <w:top w:val="single" w:sz="4" w:space="0" w:color="auto"/>
              <w:left w:val="single" w:sz="4" w:space="0" w:color="auto"/>
              <w:bottom w:val="single" w:sz="4" w:space="0" w:color="auto"/>
              <w:right w:val="single" w:sz="4" w:space="0" w:color="auto"/>
            </w:tcBorders>
          </w:tcPr>
          <w:p w14:paraId="36BFD19F" w14:textId="77777777" w:rsidR="00FB0D77" w:rsidRDefault="00FB0D77" w:rsidP="00FB0D77"/>
        </w:tc>
        <w:tc>
          <w:tcPr>
            <w:tcW w:w="851" w:type="dxa"/>
            <w:tcBorders>
              <w:top w:val="single" w:sz="4" w:space="0" w:color="auto"/>
              <w:left w:val="nil"/>
              <w:bottom w:val="single" w:sz="4" w:space="0" w:color="auto"/>
              <w:right w:val="single" w:sz="4" w:space="0" w:color="auto"/>
            </w:tcBorders>
          </w:tcPr>
          <w:p w14:paraId="77D9A2FD" w14:textId="77777777" w:rsidR="00FB0D77" w:rsidRDefault="00FB0D77" w:rsidP="00FB0D77"/>
        </w:tc>
        <w:tc>
          <w:tcPr>
            <w:tcW w:w="2268" w:type="dxa"/>
            <w:tcBorders>
              <w:top w:val="single" w:sz="4" w:space="0" w:color="auto"/>
              <w:left w:val="single" w:sz="4" w:space="0" w:color="auto"/>
              <w:bottom w:val="single" w:sz="4" w:space="0" w:color="auto"/>
              <w:right w:val="single" w:sz="4" w:space="0" w:color="auto"/>
            </w:tcBorders>
          </w:tcPr>
          <w:p w14:paraId="734EC921" w14:textId="77777777" w:rsidR="00FB0D77" w:rsidRDefault="00FB0D77" w:rsidP="00FB0D77"/>
        </w:tc>
        <w:tc>
          <w:tcPr>
            <w:tcW w:w="1984" w:type="dxa"/>
            <w:tcBorders>
              <w:top w:val="single" w:sz="4" w:space="0" w:color="auto"/>
              <w:left w:val="nil"/>
              <w:bottom w:val="single" w:sz="4" w:space="0" w:color="auto"/>
              <w:right w:val="single" w:sz="4" w:space="0" w:color="auto"/>
            </w:tcBorders>
          </w:tcPr>
          <w:p w14:paraId="3086F5B1" w14:textId="77777777" w:rsidR="00FB0D77" w:rsidRDefault="00FB0D77" w:rsidP="00FB0D77"/>
        </w:tc>
        <w:tc>
          <w:tcPr>
            <w:tcW w:w="993" w:type="dxa"/>
            <w:tcBorders>
              <w:top w:val="single" w:sz="4" w:space="0" w:color="auto"/>
              <w:left w:val="nil"/>
              <w:bottom w:val="single" w:sz="4" w:space="0" w:color="auto"/>
              <w:right w:val="single" w:sz="4" w:space="0" w:color="auto"/>
            </w:tcBorders>
          </w:tcPr>
          <w:p w14:paraId="448C6722" w14:textId="77777777" w:rsidR="00FB0D77" w:rsidRDefault="00FB0D77" w:rsidP="00FB0D77"/>
        </w:tc>
        <w:tc>
          <w:tcPr>
            <w:tcW w:w="1842" w:type="dxa"/>
            <w:tcBorders>
              <w:top w:val="single" w:sz="4" w:space="0" w:color="auto"/>
              <w:left w:val="nil"/>
              <w:bottom w:val="single" w:sz="4" w:space="0" w:color="auto"/>
              <w:right w:val="single" w:sz="4" w:space="0" w:color="auto"/>
            </w:tcBorders>
          </w:tcPr>
          <w:p w14:paraId="595D6967" w14:textId="77777777" w:rsidR="00FB0D77" w:rsidRDefault="00FB0D77" w:rsidP="00FB0D77"/>
        </w:tc>
        <w:tc>
          <w:tcPr>
            <w:tcW w:w="1134" w:type="dxa"/>
            <w:tcBorders>
              <w:top w:val="single" w:sz="4" w:space="0" w:color="auto"/>
              <w:left w:val="nil"/>
              <w:bottom w:val="single" w:sz="4" w:space="0" w:color="auto"/>
              <w:right w:val="single" w:sz="4" w:space="0" w:color="auto"/>
            </w:tcBorders>
          </w:tcPr>
          <w:p w14:paraId="6FA17D64" w14:textId="77777777" w:rsidR="00FB0D77" w:rsidRDefault="00FB0D77" w:rsidP="00FB0D77"/>
        </w:tc>
        <w:tc>
          <w:tcPr>
            <w:tcW w:w="1276" w:type="dxa"/>
            <w:tcBorders>
              <w:top w:val="single" w:sz="4" w:space="0" w:color="auto"/>
              <w:left w:val="nil"/>
              <w:bottom w:val="single" w:sz="4" w:space="0" w:color="auto"/>
              <w:right w:val="single" w:sz="4" w:space="0" w:color="auto"/>
            </w:tcBorders>
          </w:tcPr>
          <w:p w14:paraId="21545187" w14:textId="77777777" w:rsidR="00FB0D77" w:rsidRDefault="00FB0D77" w:rsidP="00FB0D77"/>
        </w:tc>
      </w:tr>
    </w:tbl>
    <w:p w14:paraId="35153BD9" w14:textId="77777777" w:rsidR="00D503A9" w:rsidRDefault="00D503A9" w:rsidP="00884DDC"/>
    <w:p w14:paraId="0AA5D11F" w14:textId="77777777" w:rsidR="00D503A9" w:rsidRDefault="00D503A9" w:rsidP="00884DDC">
      <w:r>
        <w:br w:type="page"/>
      </w:r>
    </w:p>
    <w:p w14:paraId="16544B36" w14:textId="77777777" w:rsidR="003C5A6F" w:rsidRDefault="00323C5E" w:rsidP="00963712">
      <w:pPr>
        <w:pStyle w:val="Heading1"/>
        <w:numPr>
          <w:ilvl w:val="0"/>
          <w:numId w:val="1"/>
        </w:numPr>
      </w:pPr>
      <w:bookmarkStart w:id="62" w:name="_Toc105682441"/>
      <w:bookmarkStart w:id="63" w:name="_Toc132636183"/>
      <w:r w:rsidRPr="00E564AB">
        <w:lastRenderedPageBreak/>
        <w:t>Introduction</w:t>
      </w:r>
      <w:bookmarkEnd w:id="62"/>
      <w:bookmarkEnd w:id="63"/>
    </w:p>
    <w:p w14:paraId="3AD60BE4" w14:textId="77777777" w:rsidR="00F46094" w:rsidRDefault="004018C6" w:rsidP="00884DDC">
      <w:r>
        <w:t>This document provides</w:t>
      </w:r>
      <w:r w:rsidR="00414909">
        <w:t xml:space="preserve"> </w:t>
      </w:r>
      <w:r w:rsidR="002420DA">
        <w:t>requirement</w:t>
      </w:r>
      <w:r w:rsidR="0088310A">
        <w:t xml:space="preserve"> specification for </w:t>
      </w:r>
      <w:r w:rsidR="00377879">
        <w:t xml:space="preserve">the User Management </w:t>
      </w:r>
      <w:r w:rsidR="002420DA">
        <w:t>System</w:t>
      </w:r>
      <w:r w:rsidR="00EF0E14">
        <w:t xml:space="preserve"> for the S</w:t>
      </w:r>
      <w:r w:rsidR="00872121">
        <w:t>S</w:t>
      </w:r>
      <w:r w:rsidR="00EF0E14">
        <w:t>TL platform of products or modules</w:t>
      </w:r>
      <w:r w:rsidR="0088310A">
        <w:t>.</w:t>
      </w:r>
      <w:r w:rsidR="00560710">
        <w:t xml:space="preserve"> </w:t>
      </w:r>
      <w:r w:rsidR="00EF0E14">
        <w:t xml:space="preserve">This document </w:t>
      </w:r>
      <w:r w:rsidR="00560710">
        <w:t xml:space="preserve">provides detailed information on </w:t>
      </w:r>
      <w:r w:rsidR="00560710" w:rsidRPr="00560710">
        <w:t>how</w:t>
      </w:r>
      <w:r w:rsidR="00560710">
        <w:t xml:space="preserve"> the </w:t>
      </w:r>
      <w:r w:rsidR="00EF0E14">
        <w:t xml:space="preserve">user management </w:t>
      </w:r>
      <w:r w:rsidR="00560710">
        <w:t xml:space="preserve">system will function and </w:t>
      </w:r>
      <w:r w:rsidR="00EF0E14">
        <w:t xml:space="preserve">how it will be integrated with other </w:t>
      </w:r>
      <w:r>
        <w:t>products/modules</w:t>
      </w:r>
      <w:r w:rsidR="00EF0E14">
        <w:t>.</w:t>
      </w:r>
      <w:r w:rsidR="00414909">
        <w:t xml:space="preserve"> </w:t>
      </w:r>
      <w:r w:rsidR="00560710">
        <w:t xml:space="preserve">This document is created based on the high-level requirements </w:t>
      </w:r>
      <w:r w:rsidR="00EF0E14">
        <w:t xml:space="preserve">discussed with </w:t>
      </w:r>
      <w:r w:rsidR="00232E80">
        <w:t xml:space="preserve">SSTL </w:t>
      </w:r>
      <w:r w:rsidR="00F46094">
        <w:t>and provides traceability on the functional specifications back to the business requirements</w:t>
      </w:r>
      <w:r w:rsidR="00560710">
        <w:t xml:space="preserve">. </w:t>
      </w:r>
    </w:p>
    <w:p w14:paraId="40930949" w14:textId="77777777" w:rsidR="003C5A6F" w:rsidRDefault="00F46094" w:rsidP="00963712">
      <w:pPr>
        <w:pStyle w:val="Heading1"/>
        <w:numPr>
          <w:ilvl w:val="0"/>
          <w:numId w:val="1"/>
        </w:numPr>
      </w:pPr>
      <w:bookmarkStart w:id="64" w:name="_Toc132636184"/>
      <w:r>
        <w:t>Scope of the System</w:t>
      </w:r>
      <w:bookmarkEnd w:id="64"/>
    </w:p>
    <w:p w14:paraId="63D81F17" w14:textId="77777777" w:rsidR="00E63EA8" w:rsidRDefault="00EF0E14" w:rsidP="00346B60">
      <w:r>
        <w:t xml:space="preserve">The proposed </w:t>
      </w:r>
      <w:r w:rsidR="009F054B" w:rsidRPr="009F054B">
        <w:t>User Management</w:t>
      </w:r>
      <w:r>
        <w:t xml:space="preserve"> system or module is a standalone application which is a centralize repository of all SSTL products platform’s user</w:t>
      </w:r>
      <w:r w:rsidR="004018C6">
        <w:t>s</w:t>
      </w:r>
      <w:r>
        <w:t xml:space="preserve"> and provides the capabilities to validate and authenticate users</w:t>
      </w:r>
      <w:r w:rsidR="00AD34E2">
        <w:t xml:space="preserve"> across products</w:t>
      </w:r>
      <w:r>
        <w:t>.</w:t>
      </w:r>
      <w:r w:rsidR="009F054B" w:rsidRPr="009F054B">
        <w:t xml:space="preserve"> </w:t>
      </w:r>
      <w:r>
        <w:t xml:space="preserve"> The scope of the system is – </w:t>
      </w:r>
    </w:p>
    <w:p w14:paraId="752DB2EF" w14:textId="77777777" w:rsidR="00EF0E14" w:rsidRDefault="00EF0E14" w:rsidP="001A43C6">
      <w:pPr>
        <w:pStyle w:val="ListParagraph"/>
        <w:numPr>
          <w:ilvl w:val="0"/>
          <w:numId w:val="7"/>
        </w:numPr>
      </w:pPr>
      <w:r>
        <w:t xml:space="preserve">Capabilities to define and manage users, roles and modules </w:t>
      </w:r>
    </w:p>
    <w:p w14:paraId="75366525" w14:textId="77777777" w:rsidR="00EF0E14" w:rsidRDefault="00EF0E14" w:rsidP="001A43C6">
      <w:pPr>
        <w:pStyle w:val="ListParagraph"/>
        <w:numPr>
          <w:ilvl w:val="0"/>
          <w:numId w:val="7"/>
        </w:numPr>
      </w:pPr>
      <w:r>
        <w:t xml:space="preserve">User lifecycle management including onboarding, suspension, reactivation, password change, </w:t>
      </w:r>
      <w:r w:rsidR="00D87765">
        <w:t>and password</w:t>
      </w:r>
      <w:r>
        <w:t xml:space="preserve"> reset and forgo</w:t>
      </w:r>
      <w:r w:rsidR="00676FAF">
        <w:t>t</w:t>
      </w:r>
      <w:r>
        <w:t xml:space="preserve"> password.</w:t>
      </w:r>
    </w:p>
    <w:p w14:paraId="42D3330E" w14:textId="77777777" w:rsidR="00EF0E14" w:rsidRDefault="00EF0E14" w:rsidP="001A43C6">
      <w:pPr>
        <w:pStyle w:val="ListParagraph"/>
        <w:numPr>
          <w:ilvl w:val="0"/>
          <w:numId w:val="7"/>
        </w:numPr>
      </w:pPr>
      <w:r>
        <w:t>To provide Role based access control mechanism</w:t>
      </w:r>
    </w:p>
    <w:p w14:paraId="3B5A683E" w14:textId="2798AC66" w:rsidR="00EF0E14" w:rsidRDefault="00EF0E14" w:rsidP="001A43C6">
      <w:pPr>
        <w:pStyle w:val="ListParagraph"/>
        <w:numPr>
          <w:ilvl w:val="0"/>
          <w:numId w:val="7"/>
        </w:numPr>
      </w:pPr>
      <w:r>
        <w:t xml:space="preserve">To centrally provide authentication services to </w:t>
      </w:r>
      <w:ins w:id="65" w:author="Rakesh.singh" w:date="2023-04-13T11:59:00Z">
        <w:r w:rsidR="008E62AD">
          <w:t xml:space="preserve">all </w:t>
        </w:r>
      </w:ins>
      <w:r>
        <w:t xml:space="preserve">the SSTL platform </w:t>
      </w:r>
      <w:r w:rsidR="004018C6">
        <w:t>modules</w:t>
      </w:r>
      <w:del w:id="66" w:author="Rakesh.singh" w:date="2023-04-13T11:59:00Z">
        <w:r w:rsidR="004018C6" w:rsidDel="008E62AD">
          <w:delText>, i.e. ATS</w:delText>
        </w:r>
      </w:del>
    </w:p>
    <w:p w14:paraId="165DE94B" w14:textId="3C92F861" w:rsidR="00EF0E14" w:rsidRDefault="00EF0E14" w:rsidP="001A43C6">
      <w:pPr>
        <w:pStyle w:val="ListParagraph"/>
        <w:numPr>
          <w:ilvl w:val="0"/>
          <w:numId w:val="7"/>
        </w:numPr>
      </w:pPr>
      <w:r>
        <w:t xml:space="preserve">To support </w:t>
      </w:r>
      <w:r w:rsidR="004018C6">
        <w:t>both native user id and password</w:t>
      </w:r>
      <w:ins w:id="67" w:author="Rakesh.singh" w:date="2023-04-17T14:30:00Z">
        <w:r w:rsidR="00CC741C">
          <w:t>-</w:t>
        </w:r>
      </w:ins>
      <w:del w:id="68" w:author="Rakesh.singh" w:date="2023-04-17T14:30:00Z">
        <w:r w:rsidR="004018C6" w:rsidDel="00CC741C">
          <w:delText xml:space="preserve"> </w:delText>
        </w:r>
      </w:del>
      <w:r w:rsidR="004018C6">
        <w:t xml:space="preserve">based authentication as well as </w:t>
      </w:r>
      <w:r w:rsidR="00676FAF">
        <w:t>SSO</w:t>
      </w:r>
      <w:r>
        <w:t xml:space="preserve"> integration via third party </w:t>
      </w:r>
      <w:r w:rsidR="00676FAF">
        <w:t xml:space="preserve">OAuth2 or OIDC </w:t>
      </w:r>
      <w:r>
        <w:t xml:space="preserve">integrations, </w:t>
      </w:r>
      <w:proofErr w:type="gramStart"/>
      <w:r>
        <w:t>i.e.</w:t>
      </w:r>
      <w:proofErr w:type="gramEnd"/>
      <w:r>
        <w:t xml:space="preserve"> Azure AD, Google login etc.</w:t>
      </w:r>
    </w:p>
    <w:p w14:paraId="2BCBA2C3" w14:textId="77777777" w:rsidR="00AD34E2" w:rsidRDefault="00AD34E2" w:rsidP="00AD34E2">
      <w:pPr>
        <w:pStyle w:val="Heading1"/>
        <w:numPr>
          <w:ilvl w:val="0"/>
          <w:numId w:val="1"/>
        </w:numPr>
        <w:rPr>
          <w:rFonts w:eastAsia="Times New Roman"/>
        </w:rPr>
      </w:pPr>
      <w:bookmarkStart w:id="69" w:name="_Toc114230018"/>
      <w:bookmarkStart w:id="70" w:name="_Toc132636185"/>
      <w:r>
        <w:rPr>
          <w:rFonts w:eastAsia="Times New Roman"/>
        </w:rPr>
        <w:t>Solution Overview</w:t>
      </w:r>
      <w:bookmarkEnd w:id="69"/>
      <w:bookmarkEnd w:id="70"/>
    </w:p>
    <w:p w14:paraId="3E2FD560" w14:textId="77777777" w:rsidR="00AD34E2" w:rsidRDefault="00AD34E2" w:rsidP="00AD34E2">
      <w:r>
        <w:t xml:space="preserve">User Management system will be a standalone web passed application. It will provide a web portal (web based application) to configure and manage the system. An administrator user will have access to the portal </w:t>
      </w:r>
      <w:r w:rsidR="0080732D">
        <w:t>to</w:t>
      </w:r>
      <w:r>
        <w:t xml:space="preserve"> configure the system and add more users.</w:t>
      </w:r>
    </w:p>
    <w:p w14:paraId="4C19A91A" w14:textId="77777777" w:rsidR="00AD34E2" w:rsidRDefault="00AD34E2" w:rsidP="00AD34E2">
      <w:r>
        <w:t xml:space="preserve">It will publish integration interfaces for all future SSTL platform applications to integrate and validate users and eliminate the need of managing </w:t>
      </w:r>
      <w:r w:rsidR="0080732D">
        <w:t>user’s</w:t>
      </w:r>
      <w:r>
        <w:t xml:space="preserve"> module product wise.</w:t>
      </w:r>
    </w:p>
    <w:p w14:paraId="0F793380" w14:textId="77777777" w:rsidR="004018C6" w:rsidRDefault="004018C6" w:rsidP="00AD34E2">
      <w:pPr>
        <w:rPr>
          <w:ins w:id="71" w:author="Rakesh.singh" w:date="2023-04-13T12:02:00Z"/>
        </w:rPr>
      </w:pPr>
      <w:r>
        <w:t xml:space="preserve">It will support </w:t>
      </w:r>
      <w:r w:rsidR="00D00723">
        <w:t>both local authentication (based on user id and password defined on the system) and</w:t>
      </w:r>
      <w:r>
        <w:t xml:space="preserve"> authentication via SSO integration</w:t>
      </w:r>
      <w:r w:rsidR="00D00723">
        <w:t>.</w:t>
      </w:r>
    </w:p>
    <w:p w14:paraId="1074A55B" w14:textId="77777777" w:rsidR="008E62AD" w:rsidRDefault="008E62AD" w:rsidP="00AD34E2">
      <w:pPr>
        <w:rPr>
          <w:ins w:id="72" w:author="Rakesh.singh" w:date="2023-04-13T12:05:00Z"/>
        </w:rPr>
      </w:pPr>
      <w:ins w:id="73" w:author="Rakesh.singh" w:date="2023-04-13T12:02:00Z">
        <w:r>
          <w:t xml:space="preserve">Note: </w:t>
        </w:r>
      </w:ins>
    </w:p>
    <w:p w14:paraId="30BC547C" w14:textId="5A3C5586" w:rsidR="008E62AD" w:rsidRPr="008E62AD" w:rsidRDefault="008E62AD" w:rsidP="008E62AD">
      <w:pPr>
        <w:pStyle w:val="ListParagraph"/>
        <w:numPr>
          <w:ilvl w:val="0"/>
          <w:numId w:val="23"/>
        </w:numPr>
        <w:autoSpaceDE w:val="0"/>
        <w:autoSpaceDN w:val="0"/>
        <w:adjustRightInd w:val="0"/>
        <w:spacing w:after="0" w:line="240" w:lineRule="auto"/>
        <w:jc w:val="left"/>
        <w:rPr>
          <w:rFonts w:ascii="Adobe Clean DC" w:hAnsi="Adobe Clean DC" w:cs="Adobe Clean DC"/>
          <w:sz w:val="20"/>
          <w:szCs w:val="20"/>
          <w:lang w:val="en-IN"/>
        </w:rPr>
      </w:pPr>
      <w:ins w:id="74" w:author="Rakesh.singh" w:date="2023-04-13T12:06:00Z">
        <w:r>
          <w:rPr>
            <w:rFonts w:ascii="Adobe Clean DC" w:hAnsi="Adobe Clean DC" w:cs="Adobe Clean DC"/>
            <w:color w:val="000000"/>
            <w:sz w:val="20"/>
            <w:szCs w:val="20"/>
            <w:lang w:val="en-IN"/>
          </w:rPr>
          <w:t>C</w:t>
        </w:r>
        <w:r w:rsidRPr="008E62AD">
          <w:rPr>
            <w:rFonts w:ascii="Adobe Clean DC" w:hAnsi="Adobe Clean DC" w:cs="Adobe Clean DC"/>
            <w:color w:val="000000"/>
            <w:sz w:val="20"/>
            <w:szCs w:val="20"/>
            <w:lang w:val="en-IN"/>
          </w:rPr>
          <w:t>lient specific admin access</w:t>
        </w:r>
        <w:r>
          <w:rPr>
            <w:rFonts w:ascii="Adobe Clean DC" w:hAnsi="Adobe Clean DC" w:cs="Adobe Clean DC"/>
            <w:color w:val="000000"/>
            <w:sz w:val="20"/>
            <w:szCs w:val="20"/>
            <w:lang w:val="en-IN"/>
          </w:rPr>
          <w:t xml:space="preserve">: </w:t>
        </w:r>
      </w:ins>
      <w:ins w:id="75" w:author="Rakesh.singh" w:date="2023-04-13T12:05:00Z">
        <w:r w:rsidRPr="008E62AD">
          <w:rPr>
            <w:rFonts w:ascii="Adobe Clean DC" w:hAnsi="Adobe Clean DC" w:cs="Adobe Clean DC"/>
            <w:color w:val="000000"/>
            <w:sz w:val="20"/>
            <w:szCs w:val="20"/>
            <w:lang w:val="en-IN"/>
          </w:rPr>
          <w:t>Each client's instance will be running on a separate environment (may be AWS partitions or containers). Hence complete environment separation will be there.</w:t>
        </w:r>
      </w:ins>
    </w:p>
    <w:p w14:paraId="37B95BF0" w14:textId="77777777" w:rsidR="00AD34E2" w:rsidRDefault="00AD34E2" w:rsidP="00A15042">
      <w:pPr>
        <w:pStyle w:val="Heading1"/>
        <w:numPr>
          <w:ilvl w:val="0"/>
          <w:numId w:val="1"/>
        </w:numPr>
      </w:pPr>
      <w:bookmarkStart w:id="76" w:name="_Toc114230021"/>
      <w:bookmarkStart w:id="77" w:name="_Toc132636186"/>
      <w:r>
        <w:lastRenderedPageBreak/>
        <w:t>System Actors or Stake holders</w:t>
      </w:r>
      <w:bookmarkEnd w:id="76"/>
      <w:bookmarkEnd w:id="77"/>
    </w:p>
    <w:p w14:paraId="5D08E6FE" w14:textId="77777777" w:rsidR="00AD34E2" w:rsidRPr="00486DD6" w:rsidRDefault="00AD34E2" w:rsidP="00AD34E2">
      <w:r>
        <w:t>Following are the identified stakeholder groups / users in the system</w:t>
      </w:r>
    </w:p>
    <w:tbl>
      <w:tblPr>
        <w:tblStyle w:val="LightList-Accent1"/>
        <w:tblW w:w="0" w:type="auto"/>
        <w:tblLook w:val="04A0" w:firstRow="1" w:lastRow="0" w:firstColumn="1" w:lastColumn="0" w:noHBand="0" w:noVBand="1"/>
      </w:tblPr>
      <w:tblGrid>
        <w:gridCol w:w="1709"/>
        <w:gridCol w:w="1704"/>
        <w:gridCol w:w="1304"/>
        <w:gridCol w:w="2677"/>
        <w:gridCol w:w="2095"/>
      </w:tblGrid>
      <w:tr w:rsidR="00AD34E2" w14:paraId="25E3674C" w14:textId="77777777" w:rsidTr="00201DF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9" w:type="dxa"/>
            <w:tcBorders>
              <w:bottom w:val="single" w:sz="4" w:space="0" w:color="auto"/>
            </w:tcBorders>
            <w:hideMark/>
          </w:tcPr>
          <w:p w14:paraId="39929230" w14:textId="77777777" w:rsidR="00AD34E2" w:rsidRDefault="00AD34E2" w:rsidP="007D0B91">
            <w:pPr>
              <w:tabs>
                <w:tab w:val="left" w:pos="0"/>
              </w:tabs>
              <w:jc w:val="center"/>
              <w:rPr>
                <w:b w:val="0"/>
                <w:sz w:val="22"/>
              </w:rPr>
            </w:pPr>
            <w:r>
              <w:t>User/Role</w:t>
            </w:r>
          </w:p>
        </w:tc>
        <w:tc>
          <w:tcPr>
            <w:tcW w:w="1704" w:type="dxa"/>
            <w:tcBorders>
              <w:bottom w:val="single" w:sz="4" w:space="0" w:color="auto"/>
            </w:tcBorders>
            <w:hideMark/>
          </w:tcPr>
          <w:p w14:paraId="46FF1534" w14:textId="77777777" w:rsidR="00AD34E2" w:rsidRDefault="00AD34E2" w:rsidP="007D0B91">
            <w:pPr>
              <w:tabs>
                <w:tab w:val="left" w:pos="0"/>
              </w:tabs>
              <w:jc w:val="center"/>
              <w:cnfStyle w:val="100000000000" w:firstRow="1" w:lastRow="0" w:firstColumn="0" w:lastColumn="0" w:oddVBand="0" w:evenVBand="0" w:oddHBand="0" w:evenHBand="0" w:firstRowFirstColumn="0" w:firstRowLastColumn="0" w:lastRowFirstColumn="0" w:lastRowLastColumn="0"/>
              <w:rPr>
                <w:b w:val="0"/>
                <w:sz w:val="22"/>
              </w:rPr>
            </w:pPr>
            <w:r>
              <w:t>Example</w:t>
            </w:r>
          </w:p>
        </w:tc>
        <w:tc>
          <w:tcPr>
            <w:tcW w:w="1283" w:type="dxa"/>
            <w:tcBorders>
              <w:bottom w:val="single" w:sz="4" w:space="0" w:color="auto"/>
            </w:tcBorders>
            <w:hideMark/>
          </w:tcPr>
          <w:p w14:paraId="42DD3698" w14:textId="77777777" w:rsidR="00AD34E2" w:rsidRDefault="00AD34E2" w:rsidP="007D0B91">
            <w:pPr>
              <w:tabs>
                <w:tab w:val="left" w:pos="0"/>
              </w:tabs>
              <w:jc w:val="center"/>
              <w:cnfStyle w:val="100000000000" w:firstRow="1" w:lastRow="0" w:firstColumn="0" w:lastColumn="0" w:oddVBand="0" w:evenVBand="0" w:oddHBand="0" w:evenHBand="0" w:firstRowFirstColumn="0" w:firstRowLastColumn="0" w:lastRowFirstColumn="0" w:lastRowLastColumn="0"/>
              <w:rPr>
                <w:b w:val="0"/>
                <w:sz w:val="22"/>
              </w:rPr>
            </w:pPr>
            <w:r>
              <w:t>Frequency of Use</w:t>
            </w:r>
          </w:p>
        </w:tc>
        <w:tc>
          <w:tcPr>
            <w:tcW w:w="2677" w:type="dxa"/>
            <w:tcBorders>
              <w:bottom w:val="single" w:sz="4" w:space="0" w:color="auto"/>
            </w:tcBorders>
            <w:hideMark/>
          </w:tcPr>
          <w:p w14:paraId="3B8442BB" w14:textId="77777777" w:rsidR="00AD34E2" w:rsidRDefault="00AD34E2" w:rsidP="007D0B91">
            <w:pPr>
              <w:tabs>
                <w:tab w:val="left" w:pos="0"/>
              </w:tabs>
              <w:jc w:val="center"/>
              <w:cnfStyle w:val="100000000000" w:firstRow="1" w:lastRow="0" w:firstColumn="0" w:lastColumn="0" w:oddVBand="0" w:evenVBand="0" w:oddHBand="0" w:evenHBand="0" w:firstRowFirstColumn="0" w:firstRowLastColumn="0" w:lastRowFirstColumn="0" w:lastRowLastColumn="0"/>
              <w:rPr>
                <w:b w:val="0"/>
                <w:sz w:val="22"/>
              </w:rPr>
            </w:pPr>
            <w:r>
              <w:t>Security/Access, Features Used</w:t>
            </w:r>
          </w:p>
        </w:tc>
        <w:tc>
          <w:tcPr>
            <w:tcW w:w="2095" w:type="dxa"/>
            <w:tcBorders>
              <w:bottom w:val="single" w:sz="4" w:space="0" w:color="auto"/>
            </w:tcBorders>
            <w:hideMark/>
          </w:tcPr>
          <w:p w14:paraId="5C00CDC8" w14:textId="77777777" w:rsidR="00AD34E2" w:rsidRDefault="00AD34E2" w:rsidP="007D0B91">
            <w:pPr>
              <w:tabs>
                <w:tab w:val="left" w:pos="0"/>
              </w:tabs>
              <w:jc w:val="center"/>
              <w:cnfStyle w:val="100000000000" w:firstRow="1" w:lastRow="0" w:firstColumn="0" w:lastColumn="0" w:oddVBand="0" w:evenVBand="0" w:oddHBand="0" w:evenHBand="0" w:firstRowFirstColumn="0" w:firstRowLastColumn="0" w:lastRowFirstColumn="0" w:lastRowLastColumn="0"/>
              <w:rPr>
                <w:b w:val="0"/>
                <w:sz w:val="22"/>
              </w:rPr>
            </w:pPr>
            <w:r>
              <w:t>Additional Notes</w:t>
            </w:r>
          </w:p>
        </w:tc>
      </w:tr>
      <w:tr w:rsidR="00AD34E2" w14:paraId="5BDC893F" w14:textId="77777777" w:rsidTr="0020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Borders>
              <w:top w:val="single" w:sz="4" w:space="0" w:color="auto"/>
              <w:left w:val="single" w:sz="4" w:space="0" w:color="auto"/>
              <w:bottom w:val="single" w:sz="4" w:space="0" w:color="auto"/>
              <w:right w:val="single" w:sz="4" w:space="0" w:color="auto"/>
            </w:tcBorders>
            <w:hideMark/>
          </w:tcPr>
          <w:p w14:paraId="1FFE88D5" w14:textId="77777777" w:rsidR="00AD34E2" w:rsidRPr="00486DD6" w:rsidRDefault="00AD34E2" w:rsidP="007D0B91">
            <w:pPr>
              <w:tabs>
                <w:tab w:val="left" w:pos="0"/>
              </w:tabs>
            </w:pPr>
            <w:r>
              <w:t>Administrator</w:t>
            </w:r>
          </w:p>
        </w:tc>
        <w:tc>
          <w:tcPr>
            <w:tcW w:w="1704" w:type="dxa"/>
            <w:tcBorders>
              <w:top w:val="single" w:sz="4" w:space="0" w:color="auto"/>
              <w:left w:val="single" w:sz="4" w:space="0" w:color="auto"/>
              <w:bottom w:val="single" w:sz="4" w:space="0" w:color="auto"/>
              <w:right w:val="single" w:sz="4" w:space="0" w:color="auto"/>
            </w:tcBorders>
            <w:hideMark/>
          </w:tcPr>
          <w:p w14:paraId="02D40C07" w14:textId="77777777" w:rsidR="00AD34E2" w:rsidRPr="00486DD6" w:rsidRDefault="00AD34E2" w:rsidP="007D0B91">
            <w:pPr>
              <w:tabs>
                <w:tab w:val="left" w:pos="0"/>
              </w:tabs>
              <w:cnfStyle w:val="000000100000" w:firstRow="0" w:lastRow="0" w:firstColumn="0" w:lastColumn="0" w:oddVBand="0" w:evenVBand="0" w:oddHBand="1" w:evenHBand="0" w:firstRowFirstColumn="0" w:firstRowLastColumn="0" w:lastRowFirstColumn="0" w:lastRowLastColumn="0"/>
            </w:pPr>
          </w:p>
        </w:tc>
        <w:tc>
          <w:tcPr>
            <w:tcW w:w="1283" w:type="dxa"/>
            <w:tcBorders>
              <w:top w:val="single" w:sz="4" w:space="0" w:color="auto"/>
              <w:left w:val="single" w:sz="4" w:space="0" w:color="auto"/>
              <w:bottom w:val="single" w:sz="4" w:space="0" w:color="auto"/>
              <w:right w:val="single" w:sz="4" w:space="0" w:color="auto"/>
            </w:tcBorders>
            <w:hideMark/>
          </w:tcPr>
          <w:p w14:paraId="1BDE284F" w14:textId="77777777" w:rsidR="00AD34E2" w:rsidRPr="00486DD6" w:rsidRDefault="00AD34E2" w:rsidP="007D0B91">
            <w:pPr>
              <w:tabs>
                <w:tab w:val="left" w:pos="0"/>
              </w:tabs>
              <w:cnfStyle w:val="000000100000" w:firstRow="0" w:lastRow="0" w:firstColumn="0" w:lastColumn="0" w:oddVBand="0" w:evenVBand="0" w:oddHBand="1" w:evenHBand="0" w:firstRowFirstColumn="0" w:firstRowLastColumn="0" w:lastRowFirstColumn="0" w:lastRowLastColumn="0"/>
            </w:pPr>
            <w:r>
              <w:t>Frequent</w:t>
            </w:r>
          </w:p>
        </w:tc>
        <w:tc>
          <w:tcPr>
            <w:tcW w:w="2677" w:type="dxa"/>
            <w:tcBorders>
              <w:top w:val="single" w:sz="4" w:space="0" w:color="auto"/>
              <w:left w:val="single" w:sz="4" w:space="0" w:color="auto"/>
              <w:bottom w:val="single" w:sz="4" w:space="0" w:color="auto"/>
              <w:right w:val="single" w:sz="4" w:space="0" w:color="auto"/>
            </w:tcBorders>
            <w:hideMark/>
          </w:tcPr>
          <w:p w14:paraId="34BD2848" w14:textId="77777777" w:rsidR="00AD34E2" w:rsidRPr="00486DD6" w:rsidRDefault="00AD34E2" w:rsidP="007D0B91">
            <w:pPr>
              <w:tabs>
                <w:tab w:val="left" w:pos="0"/>
              </w:tabs>
              <w:cnfStyle w:val="000000100000" w:firstRow="0" w:lastRow="0" w:firstColumn="0" w:lastColumn="0" w:oddVBand="0" w:evenVBand="0" w:oddHBand="1" w:evenHBand="0" w:firstRowFirstColumn="0" w:firstRowLastColumn="0" w:lastRowFirstColumn="0" w:lastRowLastColumn="0"/>
            </w:pPr>
            <w:r>
              <w:t>System configuration, User and roles management etc.</w:t>
            </w:r>
          </w:p>
        </w:tc>
        <w:tc>
          <w:tcPr>
            <w:tcW w:w="2095" w:type="dxa"/>
            <w:tcBorders>
              <w:top w:val="single" w:sz="4" w:space="0" w:color="auto"/>
              <w:left w:val="single" w:sz="4" w:space="0" w:color="auto"/>
              <w:bottom w:val="single" w:sz="4" w:space="0" w:color="auto"/>
              <w:right w:val="single" w:sz="4" w:space="0" w:color="auto"/>
            </w:tcBorders>
          </w:tcPr>
          <w:p w14:paraId="57BF2ADF" w14:textId="25622D1B" w:rsidR="00AD34E2" w:rsidRPr="00486DD6" w:rsidRDefault="00AD34E2" w:rsidP="008E62AD">
            <w:pPr>
              <w:tabs>
                <w:tab w:val="left" w:pos="0"/>
              </w:tabs>
              <w:jc w:val="left"/>
              <w:cnfStyle w:val="000000100000" w:firstRow="0" w:lastRow="0" w:firstColumn="0" w:lastColumn="0" w:oddVBand="0" w:evenVBand="0" w:oddHBand="1" w:evenHBand="0" w:firstRowFirstColumn="0" w:firstRowLastColumn="0" w:lastRowFirstColumn="0" w:lastRowLastColumn="0"/>
            </w:pPr>
            <w:r>
              <w:t>Only one admin user</w:t>
            </w:r>
            <w:ins w:id="78" w:author="Rakesh.singh" w:date="2023-04-13T12:07:00Z">
              <w:r w:rsidR="008E62AD">
                <w:t xml:space="preserve"> per client / installation</w:t>
              </w:r>
            </w:ins>
            <w:r>
              <w:t>.</w:t>
            </w:r>
          </w:p>
        </w:tc>
      </w:tr>
      <w:tr w:rsidR="00AD34E2" w14:paraId="7BC75879" w14:textId="77777777" w:rsidTr="00201DF1">
        <w:tc>
          <w:tcPr>
            <w:cnfStyle w:val="001000000000" w:firstRow="0" w:lastRow="0" w:firstColumn="1" w:lastColumn="0" w:oddVBand="0" w:evenVBand="0" w:oddHBand="0" w:evenHBand="0" w:firstRowFirstColumn="0" w:firstRowLastColumn="0" w:lastRowFirstColumn="0" w:lastRowLastColumn="0"/>
            <w:tcW w:w="1709" w:type="dxa"/>
            <w:tcBorders>
              <w:top w:val="single" w:sz="4" w:space="0" w:color="auto"/>
              <w:left w:val="single" w:sz="4" w:space="0" w:color="auto"/>
              <w:bottom w:val="single" w:sz="4" w:space="0" w:color="auto"/>
              <w:right w:val="single" w:sz="4" w:space="0" w:color="auto"/>
            </w:tcBorders>
          </w:tcPr>
          <w:p w14:paraId="368A26BB" w14:textId="77777777" w:rsidR="00AD34E2" w:rsidRDefault="00AD34E2" w:rsidP="007D0B91">
            <w:pPr>
              <w:tabs>
                <w:tab w:val="left" w:pos="0"/>
              </w:tabs>
            </w:pPr>
            <w:r>
              <w:t>User</w:t>
            </w:r>
          </w:p>
        </w:tc>
        <w:tc>
          <w:tcPr>
            <w:tcW w:w="1704" w:type="dxa"/>
            <w:tcBorders>
              <w:top w:val="single" w:sz="4" w:space="0" w:color="auto"/>
              <w:left w:val="single" w:sz="4" w:space="0" w:color="auto"/>
              <w:bottom w:val="single" w:sz="4" w:space="0" w:color="auto"/>
              <w:right w:val="single" w:sz="4" w:space="0" w:color="auto"/>
            </w:tcBorders>
          </w:tcPr>
          <w:p w14:paraId="6CFC9C89" w14:textId="77777777" w:rsidR="00AD34E2" w:rsidRPr="00486DD6" w:rsidRDefault="00AD34E2" w:rsidP="007D0B91">
            <w:pPr>
              <w:tabs>
                <w:tab w:val="left" w:pos="0"/>
              </w:tabs>
              <w:cnfStyle w:val="000000000000" w:firstRow="0" w:lastRow="0" w:firstColumn="0" w:lastColumn="0" w:oddVBand="0" w:evenVBand="0" w:oddHBand="0" w:evenHBand="0" w:firstRowFirstColumn="0" w:firstRowLastColumn="0" w:lastRowFirstColumn="0" w:lastRowLastColumn="0"/>
            </w:pPr>
          </w:p>
        </w:tc>
        <w:tc>
          <w:tcPr>
            <w:tcW w:w="1283" w:type="dxa"/>
            <w:tcBorders>
              <w:top w:val="single" w:sz="4" w:space="0" w:color="auto"/>
              <w:left w:val="single" w:sz="4" w:space="0" w:color="auto"/>
              <w:bottom w:val="single" w:sz="4" w:space="0" w:color="auto"/>
              <w:right w:val="single" w:sz="4" w:space="0" w:color="auto"/>
            </w:tcBorders>
          </w:tcPr>
          <w:p w14:paraId="320E3459" w14:textId="77777777" w:rsidR="00AD34E2" w:rsidRDefault="00AD34E2" w:rsidP="007D0B91">
            <w:pPr>
              <w:tabs>
                <w:tab w:val="left" w:pos="0"/>
              </w:tabs>
              <w:cnfStyle w:val="000000000000" w:firstRow="0" w:lastRow="0" w:firstColumn="0" w:lastColumn="0" w:oddVBand="0" w:evenVBand="0" w:oddHBand="0" w:evenHBand="0" w:firstRowFirstColumn="0" w:firstRowLastColumn="0" w:lastRowFirstColumn="0" w:lastRowLastColumn="0"/>
            </w:pPr>
            <w:r>
              <w:t>Most Frequent</w:t>
            </w:r>
          </w:p>
        </w:tc>
        <w:tc>
          <w:tcPr>
            <w:tcW w:w="2677" w:type="dxa"/>
            <w:tcBorders>
              <w:top w:val="single" w:sz="4" w:space="0" w:color="auto"/>
              <w:left w:val="single" w:sz="4" w:space="0" w:color="auto"/>
              <w:bottom w:val="single" w:sz="4" w:space="0" w:color="auto"/>
              <w:right w:val="single" w:sz="4" w:space="0" w:color="auto"/>
            </w:tcBorders>
          </w:tcPr>
          <w:p w14:paraId="65FB087B" w14:textId="77777777" w:rsidR="00AD34E2" w:rsidRDefault="00AD34E2" w:rsidP="007D0B91">
            <w:pPr>
              <w:tabs>
                <w:tab w:val="left" w:pos="0"/>
              </w:tabs>
              <w:cnfStyle w:val="000000000000" w:firstRow="0" w:lastRow="0" w:firstColumn="0" w:lastColumn="0" w:oddVBand="0" w:evenVBand="0" w:oddHBand="0" w:evenHBand="0" w:firstRowFirstColumn="0" w:firstRowLastColumn="0" w:lastRowFirstColumn="0" w:lastRowLastColumn="0"/>
            </w:pPr>
            <w:r>
              <w:t>Authentication, Forgot Password, Change Password etc.</w:t>
            </w:r>
          </w:p>
        </w:tc>
        <w:tc>
          <w:tcPr>
            <w:tcW w:w="2095" w:type="dxa"/>
            <w:tcBorders>
              <w:top w:val="single" w:sz="4" w:space="0" w:color="auto"/>
              <w:left w:val="single" w:sz="4" w:space="0" w:color="auto"/>
              <w:bottom w:val="single" w:sz="4" w:space="0" w:color="auto"/>
              <w:right w:val="single" w:sz="4" w:space="0" w:color="auto"/>
            </w:tcBorders>
          </w:tcPr>
          <w:p w14:paraId="6A8141D4" w14:textId="644F9A1D" w:rsidR="00AD34E2" w:rsidRPr="00486DD6" w:rsidRDefault="008E62AD" w:rsidP="007D0B91">
            <w:pPr>
              <w:tabs>
                <w:tab w:val="left" w:pos="0"/>
              </w:tabs>
              <w:cnfStyle w:val="000000000000" w:firstRow="0" w:lastRow="0" w:firstColumn="0" w:lastColumn="0" w:oddVBand="0" w:evenVBand="0" w:oddHBand="0" w:evenHBand="0" w:firstRowFirstColumn="0" w:firstRowLastColumn="0" w:lastRowFirstColumn="0" w:lastRowLastColumn="0"/>
            </w:pPr>
            <w:ins w:id="79" w:author="Rakesh.singh" w:date="2023-04-13T12:07:00Z">
              <w:r>
                <w:t xml:space="preserve"> </w:t>
              </w:r>
            </w:ins>
          </w:p>
        </w:tc>
      </w:tr>
    </w:tbl>
    <w:p w14:paraId="299A20D4" w14:textId="77777777" w:rsidR="00AD34E2" w:rsidRDefault="00AD34E2" w:rsidP="009F054B">
      <w:pPr>
        <w:pStyle w:val="Heading1"/>
        <w:numPr>
          <w:ilvl w:val="0"/>
          <w:numId w:val="1"/>
        </w:numPr>
      </w:pPr>
      <w:bookmarkStart w:id="80" w:name="_Toc114230022"/>
      <w:bookmarkStart w:id="81" w:name="_Toc132636187"/>
      <w:r>
        <w:t>Dependencies and Change Impacts</w:t>
      </w:r>
      <w:bookmarkEnd w:id="80"/>
      <w:bookmarkEnd w:id="81"/>
    </w:p>
    <w:p w14:paraId="18EA3D0F" w14:textId="77777777" w:rsidR="00AD34E2" w:rsidRDefault="00AD34E2" w:rsidP="00A15042">
      <w:r>
        <w:t>User management module will not have dependencies on any other SSTL platform products; rat</w:t>
      </w:r>
      <w:r w:rsidR="00201DF1">
        <w:t>her other platform modules</w:t>
      </w:r>
      <w:r>
        <w:t xml:space="preserve"> will be dependent on this module.</w:t>
      </w:r>
    </w:p>
    <w:p w14:paraId="6D352C55" w14:textId="77777777" w:rsidR="00AD34E2" w:rsidRDefault="00AD34E2" w:rsidP="00A15042">
      <w:r>
        <w:t>As this is a new module there is no change impact.</w:t>
      </w:r>
      <w:r w:rsidR="00DC75CA">
        <w:t xml:space="preserve"> Once other platform products are built, they need to be integrated with this module.</w:t>
      </w:r>
    </w:p>
    <w:p w14:paraId="2BF2A873" w14:textId="77777777" w:rsidR="00DC75CA" w:rsidRPr="00F46094" w:rsidRDefault="00DC75CA" w:rsidP="00DC75CA">
      <w:pPr>
        <w:pStyle w:val="Heading1"/>
        <w:numPr>
          <w:ilvl w:val="0"/>
          <w:numId w:val="1"/>
        </w:numPr>
        <w:rPr>
          <w:rFonts w:eastAsia="Times New Roman"/>
        </w:rPr>
      </w:pPr>
      <w:bookmarkStart w:id="82" w:name="_Toc345929883"/>
      <w:bookmarkStart w:id="83" w:name="_Toc340220949"/>
      <w:bookmarkStart w:id="84" w:name="_Toc114230025"/>
      <w:bookmarkStart w:id="85" w:name="_Toc132636188"/>
      <w:r w:rsidRPr="00F46094">
        <w:rPr>
          <w:rFonts w:eastAsia="Times New Roman"/>
        </w:rPr>
        <w:t>Functional Specifications</w:t>
      </w:r>
      <w:bookmarkEnd w:id="82"/>
      <w:bookmarkEnd w:id="83"/>
      <w:bookmarkEnd w:id="84"/>
      <w:bookmarkEnd w:id="85"/>
    </w:p>
    <w:p w14:paraId="17350917" w14:textId="77777777" w:rsidR="00DC75CA" w:rsidRDefault="00DC75CA" w:rsidP="00DC75CA">
      <w:proofErr w:type="gramStart"/>
      <w:r>
        <w:t>Following</w:t>
      </w:r>
      <w:proofErr w:type="gramEnd"/>
      <w:r>
        <w:t xml:space="preserve"> are the features of the User Management module. Each functionality of the module is identified by a unique FS# which provides traceability across documents for the said functionality.</w:t>
      </w:r>
    </w:p>
    <w:tbl>
      <w:tblPr>
        <w:tblStyle w:val="LightList-Accent1"/>
        <w:tblW w:w="788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833"/>
        <w:gridCol w:w="3763"/>
        <w:gridCol w:w="1341"/>
      </w:tblGrid>
      <w:tr w:rsidR="00DC75CA" w14:paraId="1D3E8BA8" w14:textId="77777777" w:rsidTr="009E7F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50" w:type="dxa"/>
          </w:tcPr>
          <w:p w14:paraId="68AA6B81" w14:textId="77777777" w:rsidR="00DC75CA" w:rsidRDefault="00DC75CA" w:rsidP="007D0B91">
            <w:r>
              <w:t>Serial#</w:t>
            </w:r>
          </w:p>
        </w:tc>
        <w:tc>
          <w:tcPr>
            <w:tcW w:w="1833" w:type="dxa"/>
          </w:tcPr>
          <w:p w14:paraId="6CEB1DE2" w14:textId="77777777" w:rsidR="00DC75CA" w:rsidRDefault="00DC75CA" w:rsidP="007D0B91">
            <w:pPr>
              <w:cnfStyle w:val="100000000000" w:firstRow="1" w:lastRow="0" w:firstColumn="0" w:lastColumn="0" w:oddVBand="0" w:evenVBand="0" w:oddHBand="0" w:evenHBand="0" w:firstRowFirstColumn="0" w:firstRowLastColumn="0" w:lastRowFirstColumn="0" w:lastRowLastColumn="0"/>
            </w:pPr>
            <w:r>
              <w:t>Functional Area / Process</w:t>
            </w:r>
          </w:p>
        </w:tc>
        <w:tc>
          <w:tcPr>
            <w:tcW w:w="3763" w:type="dxa"/>
          </w:tcPr>
          <w:p w14:paraId="12E66822" w14:textId="77777777" w:rsidR="00DC75CA" w:rsidRDefault="00DC75CA" w:rsidP="007D0B91">
            <w:pPr>
              <w:cnfStyle w:val="100000000000" w:firstRow="1" w:lastRow="0" w:firstColumn="0" w:lastColumn="0" w:oddVBand="0" w:evenVBand="0" w:oddHBand="0" w:evenHBand="0" w:firstRowFirstColumn="0" w:firstRowLastColumn="0" w:lastRowFirstColumn="0" w:lastRowLastColumn="0"/>
            </w:pPr>
            <w:r>
              <w:t>Detailed Functionalities / Use Cases</w:t>
            </w:r>
          </w:p>
        </w:tc>
        <w:tc>
          <w:tcPr>
            <w:tcW w:w="1341" w:type="dxa"/>
          </w:tcPr>
          <w:p w14:paraId="2C358BBD" w14:textId="77777777" w:rsidR="00DC75CA" w:rsidRDefault="00DC75CA" w:rsidP="007D0B91">
            <w:pPr>
              <w:cnfStyle w:val="100000000000" w:firstRow="1" w:lastRow="0" w:firstColumn="0" w:lastColumn="0" w:oddVBand="0" w:evenVBand="0" w:oddHBand="0" w:evenHBand="0" w:firstRowFirstColumn="0" w:firstRowLastColumn="0" w:lastRowFirstColumn="0" w:lastRowLastColumn="0"/>
            </w:pPr>
            <w:r>
              <w:t>FS #</w:t>
            </w:r>
          </w:p>
        </w:tc>
      </w:tr>
      <w:tr w:rsidR="00DC75CA" w14:paraId="249D2FFE" w14:textId="77777777" w:rsidTr="009E7F98">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50" w:type="dxa"/>
          </w:tcPr>
          <w:p w14:paraId="03807624" w14:textId="0737F62E" w:rsidR="00DC75CA" w:rsidRPr="002453B6" w:rsidRDefault="00446E61" w:rsidP="002453B6">
            <w:pPr>
              <w:jc w:val="center"/>
              <w:rPr>
                <w:b w:val="0"/>
                <w:bCs w:val="0"/>
              </w:rPr>
            </w:pPr>
            <w:r w:rsidRPr="002453B6">
              <w:rPr>
                <w:b w:val="0"/>
                <w:bCs w:val="0"/>
              </w:rPr>
              <w:t>1</w:t>
            </w:r>
          </w:p>
        </w:tc>
        <w:tc>
          <w:tcPr>
            <w:tcW w:w="1833" w:type="dxa"/>
            <w:vMerge w:val="restart"/>
          </w:tcPr>
          <w:p w14:paraId="7240E8D7" w14:textId="77777777" w:rsidR="00432970" w:rsidRDefault="00432970" w:rsidP="007D0B91">
            <w:pPr>
              <w:cnfStyle w:val="000000100000" w:firstRow="0" w:lastRow="0" w:firstColumn="0" w:lastColumn="0" w:oddVBand="0" w:evenVBand="0" w:oddHBand="1" w:evenHBand="0" w:firstRowFirstColumn="0" w:firstRowLastColumn="0" w:lastRowFirstColumn="0" w:lastRowLastColumn="0"/>
            </w:pPr>
            <w:r>
              <w:t>Modules &amp; Functions</w:t>
            </w:r>
          </w:p>
          <w:p w14:paraId="3F316EED" w14:textId="77777777" w:rsidR="00DC75CA" w:rsidRDefault="00432970" w:rsidP="007D0B91">
            <w:pPr>
              <w:cnfStyle w:val="000000100000" w:firstRow="0" w:lastRow="0" w:firstColumn="0" w:lastColumn="0" w:oddVBand="0" w:evenVBand="0" w:oddHBand="1" w:evenHBand="0" w:firstRowFirstColumn="0" w:firstRowLastColumn="0" w:lastRowFirstColumn="0" w:lastRowLastColumn="0"/>
            </w:pPr>
            <w:r>
              <w:t>Management</w:t>
            </w:r>
          </w:p>
        </w:tc>
        <w:tc>
          <w:tcPr>
            <w:tcW w:w="3763" w:type="dxa"/>
          </w:tcPr>
          <w:p w14:paraId="66794673" w14:textId="77777777" w:rsidR="00DC75CA" w:rsidRDefault="00DC75CA" w:rsidP="007D0B91">
            <w:pPr>
              <w:cnfStyle w:val="000000100000" w:firstRow="0" w:lastRow="0" w:firstColumn="0" w:lastColumn="0" w:oddVBand="0" w:evenVBand="0" w:oddHBand="1" w:evenHBand="0" w:firstRowFirstColumn="0" w:firstRowLastColumn="0" w:lastRowFirstColumn="0" w:lastRowLastColumn="0"/>
            </w:pPr>
            <w:r>
              <w:t>View Modules</w:t>
            </w:r>
            <w:r w:rsidR="00432970">
              <w:t xml:space="preserve"> &amp; Module Functions</w:t>
            </w:r>
          </w:p>
        </w:tc>
        <w:tc>
          <w:tcPr>
            <w:tcW w:w="1341" w:type="dxa"/>
          </w:tcPr>
          <w:p w14:paraId="55908723" w14:textId="77777777" w:rsidR="00DC75CA" w:rsidRDefault="00540EC1" w:rsidP="007D0B91">
            <w:pPr>
              <w:cnfStyle w:val="000000100000" w:firstRow="0" w:lastRow="0" w:firstColumn="0" w:lastColumn="0" w:oddVBand="0" w:evenVBand="0" w:oddHBand="1" w:evenHBand="0" w:firstRowFirstColumn="0" w:firstRowLastColumn="0" w:lastRowFirstColumn="0" w:lastRowLastColumn="0"/>
            </w:pPr>
            <w:r>
              <w:t>FR-1</w:t>
            </w:r>
          </w:p>
        </w:tc>
      </w:tr>
      <w:tr w:rsidR="00DC75CA" w14:paraId="53C589EF" w14:textId="77777777" w:rsidTr="009E7F98">
        <w:trPr>
          <w:trHeight w:val="402"/>
        </w:trPr>
        <w:tc>
          <w:tcPr>
            <w:cnfStyle w:val="001000000000" w:firstRow="0" w:lastRow="0" w:firstColumn="1" w:lastColumn="0" w:oddVBand="0" w:evenVBand="0" w:oddHBand="0" w:evenHBand="0" w:firstRowFirstColumn="0" w:firstRowLastColumn="0" w:lastRowFirstColumn="0" w:lastRowLastColumn="0"/>
            <w:tcW w:w="950" w:type="dxa"/>
          </w:tcPr>
          <w:p w14:paraId="3D46FACA" w14:textId="5DBDF337" w:rsidR="00DC75CA" w:rsidRPr="002453B6" w:rsidRDefault="00446E61" w:rsidP="002453B6">
            <w:pPr>
              <w:jc w:val="center"/>
              <w:rPr>
                <w:b w:val="0"/>
                <w:bCs w:val="0"/>
              </w:rPr>
            </w:pPr>
            <w:r w:rsidRPr="002453B6">
              <w:rPr>
                <w:b w:val="0"/>
                <w:bCs w:val="0"/>
              </w:rPr>
              <w:t>2</w:t>
            </w:r>
          </w:p>
        </w:tc>
        <w:tc>
          <w:tcPr>
            <w:tcW w:w="1833" w:type="dxa"/>
            <w:vMerge/>
          </w:tcPr>
          <w:p w14:paraId="670FF737" w14:textId="77777777" w:rsidR="00DC75CA" w:rsidRDefault="00DC75CA" w:rsidP="007D0B91">
            <w:pPr>
              <w:cnfStyle w:val="000000000000" w:firstRow="0" w:lastRow="0" w:firstColumn="0" w:lastColumn="0" w:oddVBand="0" w:evenVBand="0" w:oddHBand="0" w:evenHBand="0" w:firstRowFirstColumn="0" w:firstRowLastColumn="0" w:lastRowFirstColumn="0" w:lastRowLastColumn="0"/>
            </w:pPr>
          </w:p>
        </w:tc>
        <w:tc>
          <w:tcPr>
            <w:tcW w:w="3763" w:type="dxa"/>
          </w:tcPr>
          <w:p w14:paraId="6A8BDF08" w14:textId="77777777" w:rsidR="00DC75CA" w:rsidRDefault="00432970">
            <w:pPr>
              <w:cnfStyle w:val="000000000000" w:firstRow="0" w:lastRow="0" w:firstColumn="0" w:lastColumn="0" w:oddVBand="0" w:evenVBand="0" w:oddHBand="0" w:evenHBand="0" w:firstRowFirstColumn="0" w:firstRowLastColumn="0" w:lastRowFirstColumn="0" w:lastRowLastColumn="0"/>
            </w:pPr>
            <w:r>
              <w:t>Disable &amp; Enable Modules</w:t>
            </w:r>
          </w:p>
        </w:tc>
        <w:tc>
          <w:tcPr>
            <w:tcW w:w="1341" w:type="dxa"/>
          </w:tcPr>
          <w:p w14:paraId="12F81EE2" w14:textId="77777777" w:rsidR="00DC75CA" w:rsidRDefault="00540EC1" w:rsidP="007D0B91">
            <w:pPr>
              <w:cnfStyle w:val="000000000000" w:firstRow="0" w:lastRow="0" w:firstColumn="0" w:lastColumn="0" w:oddVBand="0" w:evenVBand="0" w:oddHBand="0" w:evenHBand="0" w:firstRowFirstColumn="0" w:firstRowLastColumn="0" w:lastRowFirstColumn="0" w:lastRowLastColumn="0"/>
            </w:pPr>
            <w:r>
              <w:t>FR-2</w:t>
            </w:r>
          </w:p>
        </w:tc>
      </w:tr>
      <w:tr w:rsidR="00432970" w14:paraId="1372611A" w14:textId="77777777" w:rsidTr="009E7F9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50" w:type="dxa"/>
          </w:tcPr>
          <w:p w14:paraId="5C497AC0" w14:textId="36F2AE27" w:rsidR="00432970" w:rsidRPr="002453B6" w:rsidRDefault="00446E61" w:rsidP="002453B6">
            <w:pPr>
              <w:jc w:val="center"/>
              <w:rPr>
                <w:b w:val="0"/>
                <w:bCs w:val="0"/>
              </w:rPr>
            </w:pPr>
            <w:r w:rsidRPr="002453B6">
              <w:rPr>
                <w:b w:val="0"/>
                <w:bCs w:val="0"/>
              </w:rPr>
              <w:t>3</w:t>
            </w:r>
          </w:p>
        </w:tc>
        <w:tc>
          <w:tcPr>
            <w:tcW w:w="1833" w:type="dxa"/>
            <w:vMerge w:val="restart"/>
          </w:tcPr>
          <w:p w14:paraId="09F70B4B" w14:textId="77777777" w:rsidR="00432970" w:rsidRDefault="00432970" w:rsidP="007D0B91">
            <w:pPr>
              <w:cnfStyle w:val="000000100000" w:firstRow="0" w:lastRow="0" w:firstColumn="0" w:lastColumn="0" w:oddVBand="0" w:evenVBand="0" w:oddHBand="1" w:evenHBand="0" w:firstRowFirstColumn="0" w:firstRowLastColumn="0" w:lastRowFirstColumn="0" w:lastRowLastColumn="0"/>
            </w:pPr>
            <w:r>
              <w:t>Roles Management</w:t>
            </w:r>
          </w:p>
        </w:tc>
        <w:tc>
          <w:tcPr>
            <w:tcW w:w="3763" w:type="dxa"/>
          </w:tcPr>
          <w:p w14:paraId="6578F32B" w14:textId="77777777" w:rsidR="00432970" w:rsidRDefault="00432970">
            <w:pPr>
              <w:cnfStyle w:val="000000100000" w:firstRow="0" w:lastRow="0" w:firstColumn="0" w:lastColumn="0" w:oddVBand="0" w:evenVBand="0" w:oddHBand="1" w:evenHBand="0" w:firstRowFirstColumn="0" w:firstRowLastColumn="0" w:lastRowFirstColumn="0" w:lastRowLastColumn="0"/>
            </w:pPr>
            <w:r>
              <w:t>Create Roles</w:t>
            </w:r>
          </w:p>
        </w:tc>
        <w:tc>
          <w:tcPr>
            <w:tcW w:w="1341" w:type="dxa"/>
          </w:tcPr>
          <w:p w14:paraId="6C1597ED" w14:textId="77777777" w:rsidR="00432970" w:rsidRDefault="00540EC1" w:rsidP="007D0B91">
            <w:pPr>
              <w:cnfStyle w:val="000000100000" w:firstRow="0" w:lastRow="0" w:firstColumn="0" w:lastColumn="0" w:oddVBand="0" w:evenVBand="0" w:oddHBand="1" w:evenHBand="0" w:firstRowFirstColumn="0" w:firstRowLastColumn="0" w:lastRowFirstColumn="0" w:lastRowLastColumn="0"/>
            </w:pPr>
            <w:r>
              <w:t>FR-3</w:t>
            </w:r>
          </w:p>
        </w:tc>
      </w:tr>
      <w:tr w:rsidR="00432970" w14:paraId="7FCAB85B" w14:textId="77777777" w:rsidTr="009E7F98">
        <w:trPr>
          <w:trHeight w:val="520"/>
        </w:trPr>
        <w:tc>
          <w:tcPr>
            <w:cnfStyle w:val="001000000000" w:firstRow="0" w:lastRow="0" w:firstColumn="1" w:lastColumn="0" w:oddVBand="0" w:evenVBand="0" w:oddHBand="0" w:evenHBand="0" w:firstRowFirstColumn="0" w:firstRowLastColumn="0" w:lastRowFirstColumn="0" w:lastRowLastColumn="0"/>
            <w:tcW w:w="950" w:type="dxa"/>
          </w:tcPr>
          <w:p w14:paraId="2603DB9E" w14:textId="554D888A" w:rsidR="00432970" w:rsidRPr="002453B6" w:rsidRDefault="00446E61" w:rsidP="002453B6">
            <w:pPr>
              <w:jc w:val="center"/>
              <w:rPr>
                <w:b w:val="0"/>
                <w:bCs w:val="0"/>
              </w:rPr>
            </w:pPr>
            <w:r w:rsidRPr="002453B6">
              <w:rPr>
                <w:b w:val="0"/>
                <w:bCs w:val="0"/>
              </w:rPr>
              <w:t>4</w:t>
            </w:r>
          </w:p>
        </w:tc>
        <w:tc>
          <w:tcPr>
            <w:tcW w:w="1833" w:type="dxa"/>
            <w:vMerge/>
          </w:tcPr>
          <w:p w14:paraId="7D0D0693" w14:textId="77777777" w:rsidR="00432970" w:rsidRDefault="00432970" w:rsidP="007D0B91">
            <w:pPr>
              <w:cnfStyle w:val="000000000000" w:firstRow="0" w:lastRow="0" w:firstColumn="0" w:lastColumn="0" w:oddVBand="0" w:evenVBand="0" w:oddHBand="0" w:evenHBand="0" w:firstRowFirstColumn="0" w:firstRowLastColumn="0" w:lastRowFirstColumn="0" w:lastRowLastColumn="0"/>
            </w:pPr>
          </w:p>
        </w:tc>
        <w:tc>
          <w:tcPr>
            <w:tcW w:w="3763" w:type="dxa"/>
          </w:tcPr>
          <w:p w14:paraId="77C22EDC" w14:textId="77777777" w:rsidR="00432970" w:rsidRDefault="00432970" w:rsidP="007D0B91">
            <w:pPr>
              <w:cnfStyle w:val="000000000000" w:firstRow="0" w:lastRow="0" w:firstColumn="0" w:lastColumn="0" w:oddVBand="0" w:evenVBand="0" w:oddHBand="0" w:evenHBand="0" w:firstRowFirstColumn="0" w:firstRowLastColumn="0" w:lastRowFirstColumn="0" w:lastRowLastColumn="0"/>
            </w:pPr>
            <w:r>
              <w:t xml:space="preserve">View </w:t>
            </w:r>
            <w:r w:rsidR="00EB6913">
              <w:t xml:space="preserve">&amp; Edit </w:t>
            </w:r>
            <w:r>
              <w:t>Roles</w:t>
            </w:r>
          </w:p>
        </w:tc>
        <w:tc>
          <w:tcPr>
            <w:tcW w:w="1341" w:type="dxa"/>
          </w:tcPr>
          <w:p w14:paraId="6F8C98B1" w14:textId="77777777" w:rsidR="00432970" w:rsidRDefault="00540EC1" w:rsidP="007D0B91">
            <w:pPr>
              <w:cnfStyle w:val="000000000000" w:firstRow="0" w:lastRow="0" w:firstColumn="0" w:lastColumn="0" w:oddVBand="0" w:evenVBand="0" w:oddHBand="0" w:evenHBand="0" w:firstRowFirstColumn="0" w:firstRowLastColumn="0" w:lastRowFirstColumn="0" w:lastRowLastColumn="0"/>
            </w:pPr>
            <w:r>
              <w:t>FR-4</w:t>
            </w:r>
          </w:p>
        </w:tc>
      </w:tr>
      <w:tr w:rsidR="00A529BB" w14:paraId="25CEC7AD" w14:textId="77777777" w:rsidTr="009E7F98">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950" w:type="dxa"/>
          </w:tcPr>
          <w:p w14:paraId="1F0F7738" w14:textId="360B6CEB" w:rsidR="00A529BB" w:rsidRPr="002453B6" w:rsidRDefault="00446E61" w:rsidP="002453B6">
            <w:pPr>
              <w:jc w:val="center"/>
              <w:rPr>
                <w:b w:val="0"/>
                <w:bCs w:val="0"/>
              </w:rPr>
            </w:pPr>
            <w:r w:rsidRPr="002453B6">
              <w:rPr>
                <w:b w:val="0"/>
                <w:bCs w:val="0"/>
              </w:rPr>
              <w:t>5</w:t>
            </w:r>
          </w:p>
        </w:tc>
        <w:tc>
          <w:tcPr>
            <w:tcW w:w="1833" w:type="dxa"/>
            <w:vMerge/>
          </w:tcPr>
          <w:p w14:paraId="2F5D5212" w14:textId="77777777" w:rsidR="00A529BB" w:rsidRDefault="00A529BB" w:rsidP="007D0B91">
            <w:pPr>
              <w:cnfStyle w:val="000000100000" w:firstRow="0" w:lastRow="0" w:firstColumn="0" w:lastColumn="0" w:oddVBand="0" w:evenVBand="0" w:oddHBand="1" w:evenHBand="0" w:firstRowFirstColumn="0" w:firstRowLastColumn="0" w:lastRowFirstColumn="0" w:lastRowLastColumn="0"/>
            </w:pPr>
          </w:p>
        </w:tc>
        <w:tc>
          <w:tcPr>
            <w:tcW w:w="3763" w:type="dxa"/>
          </w:tcPr>
          <w:p w14:paraId="2A225541" w14:textId="77777777" w:rsidR="00A529BB" w:rsidRDefault="00432970">
            <w:pPr>
              <w:cnfStyle w:val="000000100000" w:firstRow="0" w:lastRow="0" w:firstColumn="0" w:lastColumn="0" w:oddVBand="0" w:evenVBand="0" w:oddHBand="1" w:evenHBand="0" w:firstRowFirstColumn="0" w:firstRowLastColumn="0" w:lastRowFirstColumn="0" w:lastRowLastColumn="0"/>
            </w:pPr>
            <w:r>
              <w:t>Disable &amp; Enable Roles</w:t>
            </w:r>
          </w:p>
        </w:tc>
        <w:tc>
          <w:tcPr>
            <w:tcW w:w="1341" w:type="dxa"/>
          </w:tcPr>
          <w:p w14:paraId="022D7ADB" w14:textId="78320193" w:rsidR="00A529BB" w:rsidRDefault="00540EC1" w:rsidP="007D0B91">
            <w:pPr>
              <w:cnfStyle w:val="000000100000" w:firstRow="0" w:lastRow="0" w:firstColumn="0" w:lastColumn="0" w:oddVBand="0" w:evenVBand="0" w:oddHBand="1" w:evenHBand="0" w:firstRowFirstColumn="0" w:firstRowLastColumn="0" w:lastRowFirstColumn="0" w:lastRowLastColumn="0"/>
            </w:pPr>
            <w:r>
              <w:t>FR-</w:t>
            </w:r>
            <w:r w:rsidR="005A5A80">
              <w:t>5</w:t>
            </w:r>
          </w:p>
        </w:tc>
      </w:tr>
      <w:tr w:rsidR="009E7F98" w14:paraId="32AEBEBE" w14:textId="77777777" w:rsidTr="009E7F98">
        <w:trPr>
          <w:trHeight w:val="439"/>
        </w:trPr>
        <w:tc>
          <w:tcPr>
            <w:cnfStyle w:val="001000000000" w:firstRow="0" w:lastRow="0" w:firstColumn="1" w:lastColumn="0" w:oddVBand="0" w:evenVBand="0" w:oddHBand="0" w:evenHBand="0" w:firstRowFirstColumn="0" w:firstRowLastColumn="0" w:lastRowFirstColumn="0" w:lastRowLastColumn="0"/>
            <w:tcW w:w="950" w:type="dxa"/>
          </w:tcPr>
          <w:p w14:paraId="08CF0076" w14:textId="11AC7FF3" w:rsidR="009E7F98" w:rsidRPr="002453B6" w:rsidRDefault="009E7F98" w:rsidP="002453B6">
            <w:pPr>
              <w:jc w:val="center"/>
              <w:rPr>
                <w:b w:val="0"/>
                <w:bCs w:val="0"/>
              </w:rPr>
            </w:pPr>
            <w:r w:rsidRPr="002453B6">
              <w:rPr>
                <w:b w:val="0"/>
                <w:bCs w:val="0"/>
              </w:rPr>
              <w:t>6</w:t>
            </w:r>
          </w:p>
        </w:tc>
        <w:tc>
          <w:tcPr>
            <w:tcW w:w="1833" w:type="dxa"/>
            <w:vMerge w:val="restart"/>
          </w:tcPr>
          <w:p w14:paraId="0851535C" w14:textId="77777777" w:rsidR="009E7F98" w:rsidRDefault="009E7F98" w:rsidP="007D0B91">
            <w:pPr>
              <w:cnfStyle w:val="000000000000" w:firstRow="0" w:lastRow="0" w:firstColumn="0" w:lastColumn="0" w:oddVBand="0" w:evenVBand="0" w:oddHBand="0" w:evenHBand="0" w:firstRowFirstColumn="0" w:firstRowLastColumn="0" w:lastRowFirstColumn="0" w:lastRowLastColumn="0"/>
            </w:pPr>
            <w:r>
              <w:t>User Management</w:t>
            </w:r>
          </w:p>
          <w:p w14:paraId="32F7B582" w14:textId="77777777" w:rsidR="009E7F98" w:rsidRDefault="009E7F98" w:rsidP="007D0B91">
            <w:pPr>
              <w:cnfStyle w:val="000000000000" w:firstRow="0" w:lastRow="0" w:firstColumn="0" w:lastColumn="0" w:oddVBand="0" w:evenVBand="0" w:oddHBand="0" w:evenHBand="0" w:firstRowFirstColumn="0" w:firstRowLastColumn="0" w:lastRowFirstColumn="0" w:lastRowLastColumn="0"/>
            </w:pPr>
          </w:p>
        </w:tc>
        <w:tc>
          <w:tcPr>
            <w:tcW w:w="3763" w:type="dxa"/>
          </w:tcPr>
          <w:p w14:paraId="68C5EF0E" w14:textId="77777777" w:rsidR="0011468C" w:rsidRDefault="009E7F98" w:rsidP="007D0B91">
            <w:pPr>
              <w:cnfStyle w:val="000000000000" w:firstRow="0" w:lastRow="0" w:firstColumn="0" w:lastColumn="0" w:oddVBand="0" w:evenVBand="0" w:oddHBand="0" w:evenHBand="0" w:firstRowFirstColumn="0" w:firstRowLastColumn="0" w:lastRowFirstColumn="0" w:lastRowLastColumn="0"/>
              <w:rPr>
                <w:ins w:id="86" w:author="Rakesh.singh" w:date="2023-04-17T14:48:00Z"/>
              </w:rPr>
            </w:pPr>
            <w:r>
              <w:t>Create User</w:t>
            </w:r>
            <w:ins w:id="87" w:author="Rakesh.singh" w:date="2023-04-17T14:47:00Z">
              <w:r w:rsidR="002D2DE8">
                <w:t xml:space="preserve"> &amp; </w:t>
              </w:r>
            </w:ins>
          </w:p>
          <w:p w14:paraId="63FB01D5" w14:textId="72274D1B" w:rsidR="009E7F98" w:rsidRDefault="002B02FC" w:rsidP="007D0B91">
            <w:pPr>
              <w:cnfStyle w:val="000000000000" w:firstRow="0" w:lastRow="0" w:firstColumn="0" w:lastColumn="0" w:oddVBand="0" w:evenVBand="0" w:oddHBand="0" w:evenHBand="0" w:firstRowFirstColumn="0" w:firstRowLastColumn="0" w:lastRowFirstColumn="0" w:lastRowLastColumn="0"/>
            </w:pPr>
            <w:ins w:id="88" w:author="Rakesh.singh" w:date="2023-04-17T14:48:00Z">
              <w:r w:rsidRPr="002B02FC">
                <w:t>User Self Onboarding</w:t>
              </w:r>
            </w:ins>
          </w:p>
        </w:tc>
        <w:tc>
          <w:tcPr>
            <w:tcW w:w="1341" w:type="dxa"/>
          </w:tcPr>
          <w:p w14:paraId="2F823EC4" w14:textId="2F218B83" w:rsidR="009E7F98" w:rsidRDefault="009E7F98" w:rsidP="007D0B91">
            <w:pPr>
              <w:cnfStyle w:val="000000000000" w:firstRow="0" w:lastRow="0" w:firstColumn="0" w:lastColumn="0" w:oddVBand="0" w:evenVBand="0" w:oddHBand="0" w:evenHBand="0" w:firstRowFirstColumn="0" w:firstRowLastColumn="0" w:lastRowFirstColumn="0" w:lastRowLastColumn="0"/>
            </w:pPr>
            <w:r>
              <w:t>FR-6</w:t>
            </w:r>
          </w:p>
        </w:tc>
      </w:tr>
      <w:tr w:rsidR="009E7F98" w14:paraId="0E964475" w14:textId="77777777" w:rsidTr="009E7F98">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0" w:type="dxa"/>
          </w:tcPr>
          <w:p w14:paraId="74D85B2F" w14:textId="30EBE03D" w:rsidR="009E7F98" w:rsidRPr="002453B6" w:rsidRDefault="009E7F98" w:rsidP="002453B6">
            <w:pPr>
              <w:jc w:val="center"/>
              <w:rPr>
                <w:b w:val="0"/>
                <w:bCs w:val="0"/>
              </w:rPr>
            </w:pPr>
            <w:r w:rsidRPr="002453B6">
              <w:rPr>
                <w:b w:val="0"/>
                <w:bCs w:val="0"/>
              </w:rPr>
              <w:t>7</w:t>
            </w:r>
          </w:p>
        </w:tc>
        <w:tc>
          <w:tcPr>
            <w:tcW w:w="1833" w:type="dxa"/>
            <w:vMerge/>
          </w:tcPr>
          <w:p w14:paraId="2B2F03F3" w14:textId="77777777" w:rsidR="009E7F98" w:rsidRDefault="009E7F98" w:rsidP="007D0B91">
            <w:pPr>
              <w:cnfStyle w:val="000000100000" w:firstRow="0" w:lastRow="0" w:firstColumn="0" w:lastColumn="0" w:oddVBand="0" w:evenVBand="0" w:oddHBand="1" w:evenHBand="0" w:firstRowFirstColumn="0" w:firstRowLastColumn="0" w:lastRowFirstColumn="0" w:lastRowLastColumn="0"/>
            </w:pPr>
          </w:p>
        </w:tc>
        <w:tc>
          <w:tcPr>
            <w:tcW w:w="3763" w:type="dxa"/>
          </w:tcPr>
          <w:p w14:paraId="45B74E14" w14:textId="77777777" w:rsidR="009E7F98" w:rsidRDefault="009E7F98" w:rsidP="007D0B91">
            <w:pPr>
              <w:cnfStyle w:val="000000100000" w:firstRow="0" w:lastRow="0" w:firstColumn="0" w:lastColumn="0" w:oddVBand="0" w:evenVBand="0" w:oddHBand="1" w:evenHBand="0" w:firstRowFirstColumn="0" w:firstRowLastColumn="0" w:lastRowFirstColumn="0" w:lastRowLastColumn="0"/>
            </w:pPr>
            <w:r>
              <w:t>View &amp; Modify Users</w:t>
            </w:r>
          </w:p>
        </w:tc>
        <w:tc>
          <w:tcPr>
            <w:tcW w:w="1341" w:type="dxa"/>
          </w:tcPr>
          <w:p w14:paraId="243B3613" w14:textId="3DE57064" w:rsidR="009E7F98" w:rsidRDefault="009E7F98" w:rsidP="007D0B91">
            <w:pPr>
              <w:cnfStyle w:val="000000100000" w:firstRow="0" w:lastRow="0" w:firstColumn="0" w:lastColumn="0" w:oddVBand="0" w:evenVBand="0" w:oddHBand="1" w:evenHBand="0" w:firstRowFirstColumn="0" w:firstRowLastColumn="0" w:lastRowFirstColumn="0" w:lastRowLastColumn="0"/>
            </w:pPr>
            <w:r>
              <w:t>FR-7</w:t>
            </w:r>
          </w:p>
        </w:tc>
      </w:tr>
      <w:tr w:rsidR="009E7F98" w14:paraId="7F71603E" w14:textId="77777777" w:rsidTr="009E7F98">
        <w:trPr>
          <w:trHeight w:val="421"/>
        </w:trPr>
        <w:tc>
          <w:tcPr>
            <w:cnfStyle w:val="001000000000" w:firstRow="0" w:lastRow="0" w:firstColumn="1" w:lastColumn="0" w:oddVBand="0" w:evenVBand="0" w:oddHBand="0" w:evenHBand="0" w:firstRowFirstColumn="0" w:firstRowLastColumn="0" w:lastRowFirstColumn="0" w:lastRowLastColumn="0"/>
            <w:tcW w:w="950" w:type="dxa"/>
          </w:tcPr>
          <w:p w14:paraId="35CCEFE8" w14:textId="657A37F7" w:rsidR="009E7F98" w:rsidRPr="002453B6" w:rsidRDefault="009E7F98" w:rsidP="002453B6">
            <w:pPr>
              <w:jc w:val="center"/>
              <w:rPr>
                <w:b w:val="0"/>
                <w:bCs w:val="0"/>
              </w:rPr>
            </w:pPr>
            <w:r w:rsidRPr="002453B6">
              <w:rPr>
                <w:b w:val="0"/>
                <w:bCs w:val="0"/>
              </w:rPr>
              <w:t>8</w:t>
            </w:r>
          </w:p>
        </w:tc>
        <w:tc>
          <w:tcPr>
            <w:tcW w:w="1833" w:type="dxa"/>
            <w:vMerge/>
          </w:tcPr>
          <w:p w14:paraId="121C61FD" w14:textId="77777777" w:rsidR="009E7F98" w:rsidRDefault="009E7F98" w:rsidP="007D0B91">
            <w:pPr>
              <w:cnfStyle w:val="000000000000" w:firstRow="0" w:lastRow="0" w:firstColumn="0" w:lastColumn="0" w:oddVBand="0" w:evenVBand="0" w:oddHBand="0" w:evenHBand="0" w:firstRowFirstColumn="0" w:firstRowLastColumn="0" w:lastRowFirstColumn="0" w:lastRowLastColumn="0"/>
            </w:pPr>
          </w:p>
        </w:tc>
        <w:tc>
          <w:tcPr>
            <w:tcW w:w="3763" w:type="dxa"/>
          </w:tcPr>
          <w:p w14:paraId="65E7DE0E" w14:textId="77777777" w:rsidR="009E7F98" w:rsidRDefault="009E7F98" w:rsidP="007D0B91">
            <w:pPr>
              <w:cnfStyle w:val="000000000000" w:firstRow="0" w:lastRow="0" w:firstColumn="0" w:lastColumn="0" w:oddVBand="0" w:evenVBand="0" w:oddHBand="0" w:evenHBand="0" w:firstRowFirstColumn="0" w:firstRowLastColumn="0" w:lastRowFirstColumn="0" w:lastRowLastColumn="0"/>
            </w:pPr>
            <w:r>
              <w:t>Suspend User</w:t>
            </w:r>
          </w:p>
        </w:tc>
        <w:tc>
          <w:tcPr>
            <w:tcW w:w="1341" w:type="dxa"/>
          </w:tcPr>
          <w:p w14:paraId="0B3EB34E" w14:textId="1FD4F34F" w:rsidR="009E7F98" w:rsidRDefault="009E7F98" w:rsidP="007D0B91">
            <w:pPr>
              <w:cnfStyle w:val="000000000000" w:firstRow="0" w:lastRow="0" w:firstColumn="0" w:lastColumn="0" w:oddVBand="0" w:evenVBand="0" w:oddHBand="0" w:evenHBand="0" w:firstRowFirstColumn="0" w:firstRowLastColumn="0" w:lastRowFirstColumn="0" w:lastRowLastColumn="0"/>
            </w:pPr>
            <w:r>
              <w:t>FR-8</w:t>
            </w:r>
          </w:p>
        </w:tc>
      </w:tr>
      <w:tr w:rsidR="009E7F98" w14:paraId="30260DF7" w14:textId="77777777" w:rsidTr="009E7F9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50" w:type="dxa"/>
          </w:tcPr>
          <w:p w14:paraId="3B863178" w14:textId="344A5DF1" w:rsidR="009E7F98" w:rsidRPr="002453B6" w:rsidRDefault="009E7F98" w:rsidP="002453B6">
            <w:pPr>
              <w:jc w:val="center"/>
              <w:rPr>
                <w:b w:val="0"/>
                <w:bCs w:val="0"/>
              </w:rPr>
            </w:pPr>
            <w:r w:rsidRPr="002453B6">
              <w:rPr>
                <w:b w:val="0"/>
                <w:bCs w:val="0"/>
              </w:rPr>
              <w:t>9</w:t>
            </w:r>
          </w:p>
        </w:tc>
        <w:tc>
          <w:tcPr>
            <w:tcW w:w="1833" w:type="dxa"/>
            <w:vMerge/>
          </w:tcPr>
          <w:p w14:paraId="2624A7AE" w14:textId="77777777" w:rsidR="009E7F98" w:rsidRDefault="009E7F98" w:rsidP="007D0B91">
            <w:pPr>
              <w:cnfStyle w:val="000000100000" w:firstRow="0" w:lastRow="0" w:firstColumn="0" w:lastColumn="0" w:oddVBand="0" w:evenVBand="0" w:oddHBand="1" w:evenHBand="0" w:firstRowFirstColumn="0" w:firstRowLastColumn="0" w:lastRowFirstColumn="0" w:lastRowLastColumn="0"/>
            </w:pPr>
          </w:p>
        </w:tc>
        <w:tc>
          <w:tcPr>
            <w:tcW w:w="3763" w:type="dxa"/>
          </w:tcPr>
          <w:p w14:paraId="674184F1" w14:textId="77777777" w:rsidR="009E7F98" w:rsidRDefault="009E7F98" w:rsidP="007D0B91">
            <w:pPr>
              <w:cnfStyle w:val="000000100000" w:firstRow="0" w:lastRow="0" w:firstColumn="0" w:lastColumn="0" w:oddVBand="0" w:evenVBand="0" w:oddHBand="1" w:evenHBand="0" w:firstRowFirstColumn="0" w:firstRowLastColumn="0" w:lastRowFirstColumn="0" w:lastRowLastColumn="0"/>
            </w:pPr>
            <w:r>
              <w:t>Reactivate User</w:t>
            </w:r>
          </w:p>
        </w:tc>
        <w:tc>
          <w:tcPr>
            <w:tcW w:w="1341" w:type="dxa"/>
          </w:tcPr>
          <w:p w14:paraId="5795FD5F" w14:textId="7484E2C1" w:rsidR="009E7F98" w:rsidRDefault="009E7F98" w:rsidP="007D0B91">
            <w:pPr>
              <w:cnfStyle w:val="000000100000" w:firstRow="0" w:lastRow="0" w:firstColumn="0" w:lastColumn="0" w:oddVBand="0" w:evenVBand="0" w:oddHBand="1" w:evenHBand="0" w:firstRowFirstColumn="0" w:firstRowLastColumn="0" w:lastRowFirstColumn="0" w:lastRowLastColumn="0"/>
            </w:pPr>
            <w:r>
              <w:t>FR-9</w:t>
            </w:r>
          </w:p>
        </w:tc>
      </w:tr>
      <w:tr w:rsidR="009E7F98" w14:paraId="674C9EBF" w14:textId="77777777" w:rsidTr="009E7F98">
        <w:trPr>
          <w:trHeight w:val="439"/>
          <w:ins w:id="89" w:author="Rakesh.singh" w:date="2023-04-13T12:38:00Z"/>
        </w:trPr>
        <w:tc>
          <w:tcPr>
            <w:cnfStyle w:val="001000000000" w:firstRow="0" w:lastRow="0" w:firstColumn="1" w:lastColumn="0" w:oddVBand="0" w:evenVBand="0" w:oddHBand="0" w:evenHBand="0" w:firstRowFirstColumn="0" w:firstRowLastColumn="0" w:lastRowFirstColumn="0" w:lastRowLastColumn="0"/>
            <w:tcW w:w="950" w:type="dxa"/>
          </w:tcPr>
          <w:p w14:paraId="1B045281" w14:textId="27114FEF" w:rsidR="009E7F98" w:rsidRPr="002453B6" w:rsidRDefault="009E7F98" w:rsidP="002453B6">
            <w:pPr>
              <w:jc w:val="center"/>
              <w:rPr>
                <w:ins w:id="90" w:author="Rakesh.singh" w:date="2023-04-13T12:38:00Z"/>
                <w:b w:val="0"/>
                <w:bCs w:val="0"/>
              </w:rPr>
            </w:pPr>
            <w:ins w:id="91" w:author="Rakesh.singh" w:date="2023-04-13T12:39:00Z">
              <w:r>
                <w:rPr>
                  <w:b w:val="0"/>
                  <w:bCs w:val="0"/>
                </w:rPr>
                <w:lastRenderedPageBreak/>
                <w:t>10</w:t>
              </w:r>
            </w:ins>
          </w:p>
        </w:tc>
        <w:tc>
          <w:tcPr>
            <w:tcW w:w="1833" w:type="dxa"/>
            <w:vMerge/>
          </w:tcPr>
          <w:p w14:paraId="0FDDE3E0" w14:textId="77777777" w:rsidR="009E7F98" w:rsidRDefault="009E7F98" w:rsidP="007D0B91">
            <w:pPr>
              <w:cnfStyle w:val="000000000000" w:firstRow="0" w:lastRow="0" w:firstColumn="0" w:lastColumn="0" w:oddVBand="0" w:evenVBand="0" w:oddHBand="0" w:evenHBand="0" w:firstRowFirstColumn="0" w:firstRowLastColumn="0" w:lastRowFirstColumn="0" w:lastRowLastColumn="0"/>
              <w:rPr>
                <w:ins w:id="92" w:author="Rakesh.singh" w:date="2023-04-13T12:38:00Z"/>
              </w:rPr>
            </w:pPr>
          </w:p>
        </w:tc>
        <w:tc>
          <w:tcPr>
            <w:tcW w:w="3763" w:type="dxa"/>
          </w:tcPr>
          <w:p w14:paraId="4E7BC704" w14:textId="33696668" w:rsidR="009E7F98" w:rsidRDefault="009E7F98" w:rsidP="007D0B91">
            <w:pPr>
              <w:cnfStyle w:val="000000000000" w:firstRow="0" w:lastRow="0" w:firstColumn="0" w:lastColumn="0" w:oddVBand="0" w:evenVBand="0" w:oddHBand="0" w:evenHBand="0" w:firstRowFirstColumn="0" w:firstRowLastColumn="0" w:lastRowFirstColumn="0" w:lastRowLastColumn="0"/>
              <w:rPr>
                <w:ins w:id="93" w:author="Rakesh.singh" w:date="2023-04-13T12:38:00Z"/>
              </w:rPr>
            </w:pPr>
            <w:ins w:id="94" w:author="Rakesh.singh" w:date="2023-04-13T12:38:00Z">
              <w:r>
                <w:t>D</w:t>
              </w:r>
            </w:ins>
            <w:ins w:id="95" w:author="Rakesh.singh" w:date="2023-04-13T12:39:00Z">
              <w:r>
                <w:t>elete User</w:t>
              </w:r>
            </w:ins>
          </w:p>
        </w:tc>
        <w:tc>
          <w:tcPr>
            <w:tcW w:w="1341" w:type="dxa"/>
          </w:tcPr>
          <w:p w14:paraId="7D8EB898" w14:textId="22ED79DE" w:rsidR="009E7F98" w:rsidRDefault="009E7F98" w:rsidP="007D0B91">
            <w:pPr>
              <w:cnfStyle w:val="000000000000" w:firstRow="0" w:lastRow="0" w:firstColumn="0" w:lastColumn="0" w:oddVBand="0" w:evenVBand="0" w:oddHBand="0" w:evenHBand="0" w:firstRowFirstColumn="0" w:firstRowLastColumn="0" w:lastRowFirstColumn="0" w:lastRowLastColumn="0"/>
              <w:rPr>
                <w:ins w:id="96" w:author="Rakesh.singh" w:date="2023-04-13T12:38:00Z"/>
              </w:rPr>
            </w:pPr>
            <w:ins w:id="97" w:author="Rakesh.singh" w:date="2023-04-13T12:39:00Z">
              <w:r>
                <w:t>FR10</w:t>
              </w:r>
            </w:ins>
          </w:p>
        </w:tc>
      </w:tr>
      <w:tr w:rsidR="009E7F98" w14:paraId="672349F3" w14:textId="77777777" w:rsidTr="009E7F98">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0" w:type="dxa"/>
          </w:tcPr>
          <w:p w14:paraId="3EF27826" w14:textId="6CC1FD86" w:rsidR="009E7F98" w:rsidRPr="002453B6" w:rsidRDefault="009E7F98" w:rsidP="002453B6">
            <w:pPr>
              <w:jc w:val="center"/>
              <w:rPr>
                <w:b w:val="0"/>
                <w:bCs w:val="0"/>
              </w:rPr>
            </w:pPr>
            <w:r w:rsidRPr="002453B6">
              <w:rPr>
                <w:b w:val="0"/>
                <w:bCs w:val="0"/>
              </w:rPr>
              <w:t>1</w:t>
            </w:r>
            <w:r>
              <w:rPr>
                <w:b w:val="0"/>
                <w:bCs w:val="0"/>
              </w:rPr>
              <w:t>1</w:t>
            </w:r>
          </w:p>
        </w:tc>
        <w:tc>
          <w:tcPr>
            <w:tcW w:w="1833" w:type="dxa"/>
            <w:vMerge/>
          </w:tcPr>
          <w:p w14:paraId="76F82537" w14:textId="77777777" w:rsidR="009E7F98" w:rsidRDefault="009E7F98" w:rsidP="007D0B91">
            <w:pPr>
              <w:cnfStyle w:val="000000100000" w:firstRow="0" w:lastRow="0" w:firstColumn="0" w:lastColumn="0" w:oddVBand="0" w:evenVBand="0" w:oddHBand="1" w:evenHBand="0" w:firstRowFirstColumn="0" w:firstRowLastColumn="0" w:lastRowFirstColumn="0" w:lastRowLastColumn="0"/>
            </w:pPr>
          </w:p>
        </w:tc>
        <w:tc>
          <w:tcPr>
            <w:tcW w:w="3763" w:type="dxa"/>
          </w:tcPr>
          <w:p w14:paraId="28B89FE6" w14:textId="77777777" w:rsidR="009E7F98" w:rsidRDefault="009E7F98" w:rsidP="007D0B91">
            <w:pPr>
              <w:cnfStyle w:val="000000100000" w:firstRow="0" w:lastRow="0" w:firstColumn="0" w:lastColumn="0" w:oddVBand="0" w:evenVBand="0" w:oddHBand="1" w:evenHBand="0" w:firstRowFirstColumn="0" w:firstRowLastColumn="0" w:lastRowFirstColumn="0" w:lastRowLastColumn="0"/>
            </w:pPr>
            <w:r>
              <w:t>Password Reset</w:t>
            </w:r>
          </w:p>
        </w:tc>
        <w:tc>
          <w:tcPr>
            <w:tcW w:w="1341" w:type="dxa"/>
          </w:tcPr>
          <w:p w14:paraId="4DDB0A34" w14:textId="753F7EAB" w:rsidR="009E7F98" w:rsidRDefault="009E7F98" w:rsidP="007D0B91">
            <w:pPr>
              <w:cnfStyle w:val="000000100000" w:firstRow="0" w:lastRow="0" w:firstColumn="0" w:lastColumn="0" w:oddVBand="0" w:evenVBand="0" w:oddHBand="1" w:evenHBand="0" w:firstRowFirstColumn="0" w:firstRowLastColumn="0" w:lastRowFirstColumn="0" w:lastRowLastColumn="0"/>
            </w:pPr>
            <w:r>
              <w:t>FR-11</w:t>
            </w:r>
          </w:p>
        </w:tc>
      </w:tr>
      <w:tr w:rsidR="009E7F98" w14:paraId="783D0119" w14:textId="77777777" w:rsidTr="009E7F98">
        <w:trPr>
          <w:trHeight w:val="421"/>
        </w:trPr>
        <w:tc>
          <w:tcPr>
            <w:cnfStyle w:val="001000000000" w:firstRow="0" w:lastRow="0" w:firstColumn="1" w:lastColumn="0" w:oddVBand="0" w:evenVBand="0" w:oddHBand="0" w:evenHBand="0" w:firstRowFirstColumn="0" w:firstRowLastColumn="0" w:lastRowFirstColumn="0" w:lastRowLastColumn="0"/>
            <w:tcW w:w="950" w:type="dxa"/>
          </w:tcPr>
          <w:p w14:paraId="4FD8E00B" w14:textId="3CA2CBAD" w:rsidR="009E7F98" w:rsidRPr="002453B6" w:rsidRDefault="009E7F98" w:rsidP="002453B6">
            <w:pPr>
              <w:jc w:val="center"/>
              <w:rPr>
                <w:b w:val="0"/>
                <w:bCs w:val="0"/>
              </w:rPr>
            </w:pPr>
            <w:r w:rsidRPr="002453B6">
              <w:rPr>
                <w:b w:val="0"/>
                <w:bCs w:val="0"/>
              </w:rPr>
              <w:t>1</w:t>
            </w:r>
            <w:r>
              <w:rPr>
                <w:b w:val="0"/>
                <w:bCs w:val="0"/>
              </w:rPr>
              <w:t>2</w:t>
            </w:r>
          </w:p>
        </w:tc>
        <w:tc>
          <w:tcPr>
            <w:tcW w:w="1833" w:type="dxa"/>
            <w:vMerge/>
          </w:tcPr>
          <w:p w14:paraId="4E17EDFF" w14:textId="77777777" w:rsidR="009E7F98" w:rsidRDefault="009E7F98" w:rsidP="007D0B91">
            <w:pPr>
              <w:cnfStyle w:val="000000000000" w:firstRow="0" w:lastRow="0" w:firstColumn="0" w:lastColumn="0" w:oddVBand="0" w:evenVBand="0" w:oddHBand="0" w:evenHBand="0" w:firstRowFirstColumn="0" w:firstRowLastColumn="0" w:lastRowFirstColumn="0" w:lastRowLastColumn="0"/>
            </w:pPr>
          </w:p>
        </w:tc>
        <w:tc>
          <w:tcPr>
            <w:tcW w:w="3763" w:type="dxa"/>
          </w:tcPr>
          <w:p w14:paraId="07122DFA" w14:textId="3FD4D20E" w:rsidR="009E7F98" w:rsidRDefault="009E7F98" w:rsidP="007D0B91">
            <w:pPr>
              <w:cnfStyle w:val="000000000000" w:firstRow="0" w:lastRow="0" w:firstColumn="0" w:lastColumn="0" w:oddVBand="0" w:evenVBand="0" w:oddHBand="0" w:evenHBand="0" w:firstRowFirstColumn="0" w:firstRowLastColumn="0" w:lastRowFirstColumn="0" w:lastRowLastColumn="0"/>
            </w:pPr>
            <w:r>
              <w:t xml:space="preserve">Password </w:t>
            </w:r>
            <w:del w:id="98" w:author="Rakesh.singh" w:date="2023-04-13T12:11:00Z">
              <w:r w:rsidDel="00446E61">
                <w:delText>Management</w:delText>
              </w:r>
            </w:del>
            <w:ins w:id="99" w:author="Rakesh.singh" w:date="2023-04-13T12:11:00Z">
              <w:r>
                <w:t>Policy</w:t>
              </w:r>
            </w:ins>
          </w:p>
        </w:tc>
        <w:tc>
          <w:tcPr>
            <w:tcW w:w="1341" w:type="dxa"/>
          </w:tcPr>
          <w:p w14:paraId="5F7A773B" w14:textId="22E70551" w:rsidR="009E7F98" w:rsidRDefault="009E7F98" w:rsidP="007D0B91">
            <w:pPr>
              <w:cnfStyle w:val="000000000000" w:firstRow="0" w:lastRow="0" w:firstColumn="0" w:lastColumn="0" w:oddVBand="0" w:evenVBand="0" w:oddHBand="0" w:evenHBand="0" w:firstRowFirstColumn="0" w:firstRowLastColumn="0" w:lastRowFirstColumn="0" w:lastRowLastColumn="0"/>
            </w:pPr>
            <w:r>
              <w:t>FR-12</w:t>
            </w:r>
          </w:p>
        </w:tc>
      </w:tr>
      <w:tr w:rsidR="00432970" w14:paraId="67E6C1CC" w14:textId="77777777" w:rsidTr="009E7F9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50" w:type="dxa"/>
          </w:tcPr>
          <w:p w14:paraId="57602726" w14:textId="79E72764" w:rsidR="00432970" w:rsidRPr="002453B6" w:rsidRDefault="0047497D" w:rsidP="002453B6">
            <w:pPr>
              <w:jc w:val="center"/>
              <w:rPr>
                <w:b w:val="0"/>
                <w:bCs w:val="0"/>
              </w:rPr>
            </w:pPr>
            <w:r w:rsidRPr="002453B6">
              <w:rPr>
                <w:b w:val="0"/>
                <w:bCs w:val="0"/>
              </w:rPr>
              <w:t>1</w:t>
            </w:r>
            <w:r w:rsidR="0047193E">
              <w:rPr>
                <w:b w:val="0"/>
                <w:bCs w:val="0"/>
              </w:rPr>
              <w:t>3</w:t>
            </w:r>
          </w:p>
        </w:tc>
        <w:tc>
          <w:tcPr>
            <w:tcW w:w="1833" w:type="dxa"/>
            <w:vMerge w:val="restart"/>
          </w:tcPr>
          <w:p w14:paraId="1ECABB71" w14:textId="77777777" w:rsidR="00432970" w:rsidRDefault="00432970" w:rsidP="007D0B91">
            <w:pPr>
              <w:cnfStyle w:val="000000100000" w:firstRow="0" w:lastRow="0" w:firstColumn="0" w:lastColumn="0" w:oddVBand="0" w:evenVBand="0" w:oddHBand="1" w:evenHBand="0" w:firstRowFirstColumn="0" w:firstRowLastColumn="0" w:lastRowFirstColumn="0" w:lastRowLastColumn="0"/>
            </w:pPr>
            <w:r>
              <w:t>User Authentication</w:t>
            </w:r>
          </w:p>
        </w:tc>
        <w:tc>
          <w:tcPr>
            <w:tcW w:w="3763" w:type="dxa"/>
          </w:tcPr>
          <w:p w14:paraId="6285A156" w14:textId="77777777" w:rsidR="00432970" w:rsidRDefault="00432970" w:rsidP="007D0B91">
            <w:pPr>
              <w:cnfStyle w:val="000000100000" w:firstRow="0" w:lastRow="0" w:firstColumn="0" w:lastColumn="0" w:oddVBand="0" w:evenVBand="0" w:oddHBand="1" w:evenHBand="0" w:firstRowFirstColumn="0" w:firstRowLastColumn="0" w:lastRowFirstColumn="0" w:lastRowLastColumn="0"/>
            </w:pPr>
            <w:r>
              <w:t>Login</w:t>
            </w:r>
          </w:p>
        </w:tc>
        <w:tc>
          <w:tcPr>
            <w:tcW w:w="1341" w:type="dxa"/>
          </w:tcPr>
          <w:p w14:paraId="3B8B3E6D" w14:textId="547D358C" w:rsidR="00432970" w:rsidRDefault="00540EC1" w:rsidP="00AB340B">
            <w:pPr>
              <w:cnfStyle w:val="000000100000" w:firstRow="0" w:lastRow="0" w:firstColumn="0" w:lastColumn="0" w:oddVBand="0" w:evenVBand="0" w:oddHBand="1" w:evenHBand="0" w:firstRowFirstColumn="0" w:firstRowLastColumn="0" w:lastRowFirstColumn="0" w:lastRowLastColumn="0"/>
            </w:pPr>
            <w:r>
              <w:t>FR-1</w:t>
            </w:r>
            <w:r w:rsidR="00645441">
              <w:t>3</w:t>
            </w:r>
          </w:p>
        </w:tc>
      </w:tr>
      <w:tr w:rsidR="00432970" w14:paraId="67394D41" w14:textId="77777777" w:rsidTr="009E7F98">
        <w:tc>
          <w:tcPr>
            <w:cnfStyle w:val="001000000000" w:firstRow="0" w:lastRow="0" w:firstColumn="1" w:lastColumn="0" w:oddVBand="0" w:evenVBand="0" w:oddHBand="0" w:evenHBand="0" w:firstRowFirstColumn="0" w:firstRowLastColumn="0" w:lastRowFirstColumn="0" w:lastRowLastColumn="0"/>
            <w:tcW w:w="950" w:type="dxa"/>
          </w:tcPr>
          <w:p w14:paraId="1AA5A606" w14:textId="12C5C08A" w:rsidR="00432970" w:rsidRPr="002453B6" w:rsidRDefault="00446E61" w:rsidP="002453B6">
            <w:pPr>
              <w:jc w:val="center"/>
              <w:rPr>
                <w:b w:val="0"/>
                <w:bCs w:val="0"/>
              </w:rPr>
            </w:pPr>
            <w:r w:rsidRPr="002453B6">
              <w:rPr>
                <w:b w:val="0"/>
                <w:bCs w:val="0"/>
              </w:rPr>
              <w:t>1</w:t>
            </w:r>
            <w:r w:rsidR="0047193E">
              <w:rPr>
                <w:b w:val="0"/>
                <w:bCs w:val="0"/>
              </w:rPr>
              <w:t>4</w:t>
            </w:r>
          </w:p>
        </w:tc>
        <w:tc>
          <w:tcPr>
            <w:tcW w:w="1833" w:type="dxa"/>
            <w:vMerge/>
          </w:tcPr>
          <w:p w14:paraId="5FDEF1C5" w14:textId="77777777" w:rsidR="00432970" w:rsidRDefault="00432970" w:rsidP="007D0B91">
            <w:pPr>
              <w:cnfStyle w:val="000000000000" w:firstRow="0" w:lastRow="0" w:firstColumn="0" w:lastColumn="0" w:oddVBand="0" w:evenVBand="0" w:oddHBand="0" w:evenHBand="0" w:firstRowFirstColumn="0" w:firstRowLastColumn="0" w:lastRowFirstColumn="0" w:lastRowLastColumn="0"/>
            </w:pPr>
          </w:p>
        </w:tc>
        <w:tc>
          <w:tcPr>
            <w:tcW w:w="3763" w:type="dxa"/>
          </w:tcPr>
          <w:p w14:paraId="06EDF83F" w14:textId="77777777" w:rsidR="00432970" w:rsidRDefault="00432970" w:rsidP="007D0B91">
            <w:pPr>
              <w:cnfStyle w:val="000000000000" w:firstRow="0" w:lastRow="0" w:firstColumn="0" w:lastColumn="0" w:oddVBand="0" w:evenVBand="0" w:oddHBand="0" w:evenHBand="0" w:firstRowFirstColumn="0" w:firstRowLastColumn="0" w:lastRowFirstColumn="0" w:lastRowLastColumn="0"/>
            </w:pPr>
            <w:r>
              <w:t>Forgot Password</w:t>
            </w:r>
          </w:p>
        </w:tc>
        <w:tc>
          <w:tcPr>
            <w:tcW w:w="1341" w:type="dxa"/>
          </w:tcPr>
          <w:p w14:paraId="72594F04" w14:textId="4C313305" w:rsidR="00432970" w:rsidRDefault="00540EC1" w:rsidP="00AB340B">
            <w:pPr>
              <w:cnfStyle w:val="000000000000" w:firstRow="0" w:lastRow="0" w:firstColumn="0" w:lastColumn="0" w:oddVBand="0" w:evenVBand="0" w:oddHBand="0" w:evenHBand="0" w:firstRowFirstColumn="0" w:firstRowLastColumn="0" w:lastRowFirstColumn="0" w:lastRowLastColumn="0"/>
            </w:pPr>
            <w:r>
              <w:t>FR-1</w:t>
            </w:r>
            <w:r w:rsidR="00645441">
              <w:t>4</w:t>
            </w:r>
          </w:p>
        </w:tc>
      </w:tr>
      <w:tr w:rsidR="00432970" w14:paraId="0DB63B29" w14:textId="77777777" w:rsidTr="009E7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1C5599BF" w14:textId="66D94D67" w:rsidR="00432970" w:rsidRPr="002453B6" w:rsidRDefault="00446E61" w:rsidP="002453B6">
            <w:pPr>
              <w:jc w:val="center"/>
              <w:rPr>
                <w:b w:val="0"/>
                <w:bCs w:val="0"/>
              </w:rPr>
            </w:pPr>
            <w:r w:rsidRPr="002453B6">
              <w:rPr>
                <w:b w:val="0"/>
                <w:bCs w:val="0"/>
              </w:rPr>
              <w:t>1</w:t>
            </w:r>
            <w:r w:rsidR="0047193E">
              <w:rPr>
                <w:b w:val="0"/>
                <w:bCs w:val="0"/>
              </w:rPr>
              <w:t>5</w:t>
            </w:r>
          </w:p>
        </w:tc>
        <w:tc>
          <w:tcPr>
            <w:tcW w:w="1833" w:type="dxa"/>
            <w:vMerge/>
          </w:tcPr>
          <w:p w14:paraId="1AF7F3C7" w14:textId="77777777" w:rsidR="00432970" w:rsidRDefault="00432970" w:rsidP="007D0B91">
            <w:pPr>
              <w:cnfStyle w:val="000000100000" w:firstRow="0" w:lastRow="0" w:firstColumn="0" w:lastColumn="0" w:oddVBand="0" w:evenVBand="0" w:oddHBand="1" w:evenHBand="0" w:firstRowFirstColumn="0" w:firstRowLastColumn="0" w:lastRowFirstColumn="0" w:lastRowLastColumn="0"/>
            </w:pPr>
          </w:p>
        </w:tc>
        <w:tc>
          <w:tcPr>
            <w:tcW w:w="3763" w:type="dxa"/>
          </w:tcPr>
          <w:p w14:paraId="354FE665" w14:textId="77777777" w:rsidR="00432970" w:rsidRDefault="00432970" w:rsidP="007D0B91">
            <w:pPr>
              <w:cnfStyle w:val="000000100000" w:firstRow="0" w:lastRow="0" w:firstColumn="0" w:lastColumn="0" w:oddVBand="0" w:evenVBand="0" w:oddHBand="1" w:evenHBand="0" w:firstRowFirstColumn="0" w:firstRowLastColumn="0" w:lastRowFirstColumn="0" w:lastRowLastColumn="0"/>
            </w:pPr>
            <w:r>
              <w:t>Change Password</w:t>
            </w:r>
          </w:p>
        </w:tc>
        <w:tc>
          <w:tcPr>
            <w:tcW w:w="1341" w:type="dxa"/>
          </w:tcPr>
          <w:p w14:paraId="55468702" w14:textId="26623B37" w:rsidR="00432970" w:rsidRDefault="00540EC1" w:rsidP="00AB340B">
            <w:pPr>
              <w:cnfStyle w:val="000000100000" w:firstRow="0" w:lastRow="0" w:firstColumn="0" w:lastColumn="0" w:oddVBand="0" w:evenVBand="0" w:oddHBand="1" w:evenHBand="0" w:firstRowFirstColumn="0" w:firstRowLastColumn="0" w:lastRowFirstColumn="0" w:lastRowLastColumn="0"/>
            </w:pPr>
            <w:r>
              <w:t>FR-1</w:t>
            </w:r>
            <w:r w:rsidR="00645441">
              <w:t>5</w:t>
            </w:r>
          </w:p>
        </w:tc>
      </w:tr>
    </w:tbl>
    <w:p w14:paraId="230848CC" w14:textId="77777777" w:rsidR="00201DF1" w:rsidRDefault="00201DF1" w:rsidP="00A15042">
      <w:pPr>
        <w:pStyle w:val="Heading1"/>
        <w:numPr>
          <w:ilvl w:val="1"/>
          <w:numId w:val="1"/>
        </w:numPr>
      </w:pPr>
      <w:bookmarkStart w:id="100" w:name="_Toc132636189"/>
      <w:r>
        <w:t>System Entities</w:t>
      </w:r>
      <w:bookmarkEnd w:id="100"/>
    </w:p>
    <w:p w14:paraId="0FDD76BB" w14:textId="77777777" w:rsidR="00201DF1" w:rsidRDefault="00201DF1" w:rsidP="00201DF1">
      <w:r>
        <w:t>Following are the main system entities for this User management module.</w:t>
      </w:r>
    </w:p>
    <w:p w14:paraId="3E209563" w14:textId="77777777" w:rsidR="00201DF1" w:rsidRDefault="00201DF1" w:rsidP="00201DF1">
      <w:pPr>
        <w:pStyle w:val="ListParagraph"/>
        <w:numPr>
          <w:ilvl w:val="0"/>
          <w:numId w:val="11"/>
        </w:numPr>
      </w:pPr>
      <w:r w:rsidRPr="00201DF1">
        <w:rPr>
          <w:b/>
        </w:rPr>
        <w:t>Modules</w:t>
      </w:r>
      <w:r>
        <w:t xml:space="preserve"> – Modules are the software components or products which will be built as part of the SSTL platform. For example ATS is a module. Access to all these modules will be controlled via this user management module.</w:t>
      </w:r>
    </w:p>
    <w:p w14:paraId="030FCC50" w14:textId="0DD55D41" w:rsidR="00201DF1" w:rsidRDefault="00201DF1" w:rsidP="00201DF1">
      <w:pPr>
        <w:pStyle w:val="ListParagraph"/>
        <w:numPr>
          <w:ilvl w:val="0"/>
          <w:numId w:val="11"/>
        </w:numPr>
      </w:pPr>
      <w:r w:rsidRPr="00201DF1">
        <w:rPr>
          <w:b/>
        </w:rPr>
        <w:t>Functions</w:t>
      </w:r>
      <w:r>
        <w:t xml:space="preserve"> </w:t>
      </w:r>
      <w:r w:rsidR="0042328F">
        <w:t>–</w:t>
      </w:r>
      <w:r>
        <w:t xml:space="preserve"> </w:t>
      </w:r>
      <w:r w:rsidR="0042328F">
        <w:t>Functions are the unit of functionalities inside a module</w:t>
      </w:r>
      <w:ins w:id="101" w:author="Rakesh.singh" w:date="2023-04-13T12:21:00Z">
        <w:r w:rsidR="006A673C">
          <w:t xml:space="preserve"> or any sub-module</w:t>
        </w:r>
      </w:ins>
      <w:ins w:id="102" w:author="Rakesh.singh" w:date="2023-04-13T12:22:00Z">
        <w:r w:rsidR="006A673C">
          <w:t>/feature</w:t>
        </w:r>
      </w:ins>
      <w:ins w:id="103" w:author="Rakesh.singh" w:date="2023-04-13T12:21:00Z">
        <w:r w:rsidR="006A673C">
          <w:t xml:space="preserve"> </w:t>
        </w:r>
      </w:ins>
      <w:ins w:id="104" w:author="Rakesh.singh" w:date="2023-04-13T12:22:00Z">
        <w:r w:rsidR="006A673C">
          <w:t>of it</w:t>
        </w:r>
      </w:ins>
      <w:r w:rsidR="0042328F">
        <w:t xml:space="preserve">. For example ATS can have a function for “creating a site”. Access control mechanism works on these functions. Privileges on these functions are either provided or taken off to/from the users. Functions are </w:t>
      </w:r>
      <w:r w:rsidR="00422C40">
        <w:t>specific to modules.</w:t>
      </w:r>
    </w:p>
    <w:p w14:paraId="101DC845" w14:textId="77777777" w:rsidR="00201DF1" w:rsidRPr="00201DF1" w:rsidRDefault="00201DF1" w:rsidP="00201DF1">
      <w:pPr>
        <w:pStyle w:val="ListParagraph"/>
        <w:numPr>
          <w:ilvl w:val="0"/>
          <w:numId w:val="11"/>
        </w:numPr>
        <w:rPr>
          <w:b/>
        </w:rPr>
      </w:pPr>
      <w:r w:rsidRPr="00201DF1">
        <w:rPr>
          <w:b/>
        </w:rPr>
        <w:t>Roles</w:t>
      </w:r>
      <w:r w:rsidR="0042328F">
        <w:rPr>
          <w:b/>
        </w:rPr>
        <w:t xml:space="preserve"> –</w:t>
      </w:r>
      <w:r w:rsidR="0042328F">
        <w:t xml:space="preserve"> Roles are collection </w:t>
      </w:r>
      <w:r w:rsidR="00422C40">
        <w:t>of module wise functions defined to control user access to one or multiple modules. Roles can be defined</w:t>
      </w:r>
      <w:r w:rsidR="003F78D6">
        <w:t xml:space="preserve"> using multiple modules and functionalities</w:t>
      </w:r>
      <w:r w:rsidR="009419B2">
        <w:t>.</w:t>
      </w:r>
    </w:p>
    <w:p w14:paraId="6198C32D" w14:textId="77777777" w:rsidR="00201DF1" w:rsidRPr="00201DF1" w:rsidRDefault="00201DF1" w:rsidP="00201DF1">
      <w:pPr>
        <w:pStyle w:val="ListParagraph"/>
        <w:numPr>
          <w:ilvl w:val="0"/>
          <w:numId w:val="11"/>
        </w:numPr>
        <w:rPr>
          <w:b/>
        </w:rPr>
      </w:pPr>
      <w:r w:rsidRPr="00201DF1">
        <w:rPr>
          <w:b/>
        </w:rPr>
        <w:t>Users</w:t>
      </w:r>
      <w:r>
        <w:rPr>
          <w:b/>
        </w:rPr>
        <w:t xml:space="preserve"> </w:t>
      </w:r>
      <w:r w:rsidR="00C85E01">
        <w:rPr>
          <w:b/>
        </w:rPr>
        <w:t>–</w:t>
      </w:r>
      <w:r>
        <w:rPr>
          <w:b/>
        </w:rPr>
        <w:t xml:space="preserve"> </w:t>
      </w:r>
      <w:r w:rsidR="00C85E01">
        <w:t xml:space="preserve">Users </w:t>
      </w:r>
      <w:r w:rsidR="00A12664">
        <w:t>are the entities who have access to the different modules and functionalities and operate the system as per their privilege</w:t>
      </w:r>
      <w:r w:rsidR="00843B45">
        <w:t xml:space="preserve"> of the</w:t>
      </w:r>
      <w:r w:rsidR="00A12664">
        <w:t xml:space="preserve"> system.</w:t>
      </w:r>
    </w:p>
    <w:p w14:paraId="3C848A76" w14:textId="77777777" w:rsidR="007D0B91" w:rsidRDefault="0080732D" w:rsidP="00A15042">
      <w:pPr>
        <w:pStyle w:val="Heading1"/>
        <w:numPr>
          <w:ilvl w:val="1"/>
          <w:numId w:val="1"/>
        </w:numPr>
      </w:pPr>
      <w:bookmarkStart w:id="105" w:name="_Toc132636190"/>
      <w:r>
        <w:t xml:space="preserve">Modules and Functions </w:t>
      </w:r>
      <w:r w:rsidR="007D0B91">
        <w:t>Management</w:t>
      </w:r>
      <w:bookmarkEnd w:id="105"/>
    </w:p>
    <w:p w14:paraId="43C0A709" w14:textId="77777777" w:rsidR="007D0B91" w:rsidRDefault="00843B45" w:rsidP="00A15042">
      <w:pPr>
        <w:pStyle w:val="Heading1"/>
        <w:numPr>
          <w:ilvl w:val="2"/>
          <w:numId w:val="1"/>
        </w:numPr>
      </w:pPr>
      <w:r>
        <w:t xml:space="preserve"> </w:t>
      </w:r>
      <w:bookmarkStart w:id="106" w:name="_Toc132636191"/>
      <w:r>
        <w:t xml:space="preserve">[FR-1] </w:t>
      </w:r>
      <w:r w:rsidR="007D0B91">
        <w:t>View Modules &amp; Module Functions</w:t>
      </w:r>
      <w:bookmarkEnd w:id="106"/>
    </w:p>
    <w:p w14:paraId="50D4D9C3" w14:textId="77777777" w:rsidR="003279D2" w:rsidRDefault="003279D2" w:rsidP="003279D2">
      <w:r>
        <w:t xml:space="preserve">Modules are auto configured and automatically available in the user management system when the corresponding software component is deployed. Each software component or product (i.e. ATS) is a module. When deployed in an environment the module entity for that product is auto created in User management module. Each module entity consists of </w:t>
      </w:r>
    </w:p>
    <w:p w14:paraId="10B2F159" w14:textId="77777777" w:rsidR="003279D2" w:rsidRDefault="003279D2" w:rsidP="003279D2">
      <w:pPr>
        <w:pStyle w:val="ListParagraph"/>
        <w:numPr>
          <w:ilvl w:val="0"/>
          <w:numId w:val="12"/>
        </w:numPr>
      </w:pPr>
      <w:r>
        <w:t>an unique ID</w:t>
      </w:r>
    </w:p>
    <w:p w14:paraId="3BE19F33" w14:textId="77777777" w:rsidR="003279D2" w:rsidRDefault="003279D2" w:rsidP="003279D2">
      <w:pPr>
        <w:pStyle w:val="ListParagraph"/>
        <w:numPr>
          <w:ilvl w:val="0"/>
          <w:numId w:val="12"/>
        </w:numPr>
      </w:pPr>
      <w:r>
        <w:t>Module Code</w:t>
      </w:r>
    </w:p>
    <w:p w14:paraId="59A54663" w14:textId="77777777" w:rsidR="003279D2" w:rsidRDefault="003279D2" w:rsidP="003279D2">
      <w:pPr>
        <w:pStyle w:val="ListParagraph"/>
        <w:numPr>
          <w:ilvl w:val="0"/>
          <w:numId w:val="12"/>
        </w:numPr>
      </w:pPr>
      <w:r>
        <w:t>Module Description</w:t>
      </w:r>
    </w:p>
    <w:p w14:paraId="348A1C28" w14:textId="77777777" w:rsidR="003279D2" w:rsidRDefault="003279D2" w:rsidP="003279D2">
      <w:r>
        <w:lastRenderedPageBreak/>
        <w:t>The module entity in User management can</w:t>
      </w:r>
      <w:del w:id="107" w:author="Rakesh.singh" w:date="2023-04-17T14:32:00Z">
        <w:r w:rsidDel="00010B5F">
          <w:delText xml:space="preserve"> </w:delText>
        </w:r>
      </w:del>
      <w:r>
        <w:t>not be manually created rather only available if the corresponding software component is deployed in that environment.</w:t>
      </w:r>
    </w:p>
    <w:p w14:paraId="3166FC5B" w14:textId="77777777" w:rsidR="003279D2" w:rsidRDefault="003279D2" w:rsidP="003279D2">
      <w:r>
        <w:t xml:space="preserve">In the same way, functions of a module are also auto configured and automatically available in the user management system when the corresponding module is deployed. Each functions of a module are unit of functionality on which privilege can be given or taken away. </w:t>
      </w:r>
      <w:r w:rsidR="00D26297">
        <w:t xml:space="preserve">The functionalities referred here are mapped with back end functional APIs. So functions are linked with APIs. </w:t>
      </w:r>
      <w:r>
        <w:t xml:space="preserve">Each function entity consists of </w:t>
      </w:r>
    </w:p>
    <w:p w14:paraId="56EBF005" w14:textId="77777777" w:rsidR="003279D2" w:rsidRDefault="003279D2" w:rsidP="003279D2">
      <w:pPr>
        <w:pStyle w:val="ListParagraph"/>
        <w:numPr>
          <w:ilvl w:val="0"/>
          <w:numId w:val="12"/>
        </w:numPr>
      </w:pPr>
      <w:r>
        <w:t>an unique ID</w:t>
      </w:r>
    </w:p>
    <w:p w14:paraId="3463DC2A" w14:textId="77777777" w:rsidR="003279D2" w:rsidRDefault="003279D2" w:rsidP="003279D2">
      <w:pPr>
        <w:pStyle w:val="ListParagraph"/>
        <w:numPr>
          <w:ilvl w:val="0"/>
          <w:numId w:val="12"/>
        </w:numPr>
      </w:pPr>
      <w:r>
        <w:t>Function Code</w:t>
      </w:r>
    </w:p>
    <w:p w14:paraId="760203C2" w14:textId="77777777" w:rsidR="003279D2" w:rsidRDefault="003279D2" w:rsidP="003279D2">
      <w:pPr>
        <w:pStyle w:val="ListParagraph"/>
        <w:numPr>
          <w:ilvl w:val="0"/>
          <w:numId w:val="12"/>
        </w:numPr>
      </w:pPr>
      <w:r>
        <w:t>Function Description</w:t>
      </w:r>
    </w:p>
    <w:p w14:paraId="465714C6" w14:textId="77777777" w:rsidR="003279D2" w:rsidRDefault="003279D2" w:rsidP="003279D2">
      <w:r>
        <w:t>The functions entity in User management can</w:t>
      </w:r>
      <w:del w:id="108" w:author="Rakesh.singh" w:date="2023-04-17T14:31:00Z">
        <w:r w:rsidDel="00124F37">
          <w:delText xml:space="preserve"> </w:delText>
        </w:r>
      </w:del>
      <w:r>
        <w:t>not be manually created rather only available if the corresponding module is deployed in that environment.</w:t>
      </w:r>
    </w:p>
    <w:p w14:paraId="15C4CDF8" w14:textId="77777777" w:rsidR="003279D2" w:rsidRDefault="003279D2" w:rsidP="003279D2">
      <w:r>
        <w:t xml:space="preserve">The mapping between a Module and </w:t>
      </w:r>
      <w:proofErr w:type="gramStart"/>
      <w:r>
        <w:t>it’s</w:t>
      </w:r>
      <w:proofErr w:type="gramEnd"/>
      <w:r>
        <w:t xml:space="preserve"> functions are pre-defined as part of the corresponding product (i.e. ATS).</w:t>
      </w:r>
    </w:p>
    <w:p w14:paraId="3A1E54FF" w14:textId="77777777" w:rsidR="003279D2" w:rsidRPr="003279D2" w:rsidRDefault="003279D2" w:rsidP="003279D2">
      <w:r>
        <w:t>A GUI to view the modules and module wise functions will be provided. The GUI will be read only, i.e. no field will be editable.</w:t>
      </w:r>
    </w:p>
    <w:p w14:paraId="38AF936D" w14:textId="77777777" w:rsidR="004964BA" w:rsidRDefault="0061190C" w:rsidP="004964BA">
      <w:pPr>
        <w:pStyle w:val="Heading1"/>
        <w:numPr>
          <w:ilvl w:val="2"/>
          <w:numId w:val="1"/>
        </w:numPr>
      </w:pPr>
      <w:bookmarkStart w:id="109" w:name="_Toc132636192"/>
      <w:r>
        <w:t xml:space="preserve">[FR-2] </w:t>
      </w:r>
      <w:r w:rsidR="004964BA">
        <w:t xml:space="preserve">Disable &amp; Enable </w:t>
      </w:r>
      <w:r w:rsidR="00AE114A">
        <w:t>M</w:t>
      </w:r>
      <w:r w:rsidR="004964BA">
        <w:t>odule</w:t>
      </w:r>
      <w:r w:rsidR="00AE114A">
        <w:t>s &amp; Functions</w:t>
      </w:r>
      <w:bookmarkEnd w:id="109"/>
    </w:p>
    <w:p w14:paraId="42B79FCE" w14:textId="77777777" w:rsidR="00E314E5" w:rsidRDefault="00E314E5" w:rsidP="003279D2">
      <w:r>
        <w:t xml:space="preserve">A deployed module can be disabled in an environment to </w:t>
      </w:r>
      <w:r w:rsidR="00AE114A">
        <w:t>make it unavailable for role configuration</w:t>
      </w:r>
      <w:r>
        <w:t xml:space="preserve">. In the same way it can also be enabled to </w:t>
      </w:r>
      <w:r w:rsidR="00AE114A">
        <w:t>make it available for role configuration</w:t>
      </w:r>
      <w:r>
        <w:t>.</w:t>
      </w:r>
      <w:r w:rsidR="00AE114A">
        <w:t xml:space="preserve"> Also functions under a module can also be disabled or enabled to make them available/unavailable during role creation.</w:t>
      </w:r>
    </w:p>
    <w:p w14:paraId="197A6832" w14:textId="77777777" w:rsidR="00E314E5" w:rsidRDefault="00E314E5" w:rsidP="003279D2">
      <w:r>
        <w:t xml:space="preserve">The same GUI to view module and </w:t>
      </w:r>
      <w:proofErr w:type="gramStart"/>
      <w:r>
        <w:t>it’s</w:t>
      </w:r>
      <w:proofErr w:type="gramEnd"/>
      <w:r>
        <w:t xml:space="preserve"> functions will have </w:t>
      </w:r>
      <w:r w:rsidR="00AE114A">
        <w:t>options</w:t>
      </w:r>
      <w:r>
        <w:t xml:space="preserve"> to enable or disable modules</w:t>
      </w:r>
      <w:r w:rsidR="00AE114A">
        <w:t xml:space="preserve"> and functions</w:t>
      </w:r>
      <w:r>
        <w:t>. Once a module</w:t>
      </w:r>
      <w:r w:rsidR="00AE114A">
        <w:t xml:space="preserve"> or a function under a module</w:t>
      </w:r>
      <w:r>
        <w:t xml:space="preserve"> is disabled, it can</w:t>
      </w:r>
      <w:del w:id="110" w:author="Rakesh.singh" w:date="2023-04-13T12:24:00Z">
        <w:r w:rsidDel="00941728">
          <w:delText xml:space="preserve"> </w:delText>
        </w:r>
      </w:del>
      <w:r>
        <w:t>not be selected during new user roles</w:t>
      </w:r>
      <w:r w:rsidR="00AE114A">
        <w:t xml:space="preserve"> creation.</w:t>
      </w:r>
    </w:p>
    <w:p w14:paraId="07FC0F26" w14:textId="77777777" w:rsidR="00E314E5" w:rsidRDefault="00E314E5" w:rsidP="003279D2">
      <w:pPr>
        <w:rPr>
          <w:ins w:id="111" w:author="Rakesh.singh" w:date="2023-04-13T12:24:00Z"/>
        </w:rPr>
      </w:pPr>
      <w:r>
        <w:t>Any existing user roles previously created using the recently disabled module functions will continue to have access to that module</w:t>
      </w:r>
      <w:r w:rsidR="00AE114A">
        <w:t xml:space="preserve"> or function</w:t>
      </w:r>
      <w:r>
        <w:t xml:space="preserve">. In other words, disabling a module </w:t>
      </w:r>
      <w:r w:rsidR="00AE114A">
        <w:t xml:space="preserve">or function </w:t>
      </w:r>
      <w:r>
        <w:t>does not affect the existing roles created using that module</w:t>
      </w:r>
      <w:r w:rsidR="00AE114A">
        <w:t xml:space="preserve"> or function</w:t>
      </w:r>
      <w:r>
        <w:t>.</w:t>
      </w:r>
    </w:p>
    <w:p w14:paraId="2A2C0912" w14:textId="5286C30E" w:rsidR="00941728" w:rsidRDefault="00941728" w:rsidP="003279D2">
      <w:ins w:id="112" w:author="Rakesh.singh" w:date="2023-04-13T12:24:00Z">
        <w:r>
          <w:t xml:space="preserve">Once a module is disabled from User management system, the same module will not be accessible to </w:t>
        </w:r>
      </w:ins>
      <w:ins w:id="113" w:author="Rakesh.singh" w:date="2023-04-13T12:25:00Z">
        <w:r>
          <w:t>the user on next login.</w:t>
        </w:r>
      </w:ins>
    </w:p>
    <w:p w14:paraId="6BDDD522" w14:textId="77777777" w:rsidR="007F09FA" w:rsidRDefault="0080732D" w:rsidP="00EB6913">
      <w:pPr>
        <w:pStyle w:val="Heading1"/>
        <w:numPr>
          <w:ilvl w:val="1"/>
          <w:numId w:val="1"/>
        </w:numPr>
      </w:pPr>
      <w:bookmarkStart w:id="114" w:name="_Toc132636193"/>
      <w:r>
        <w:lastRenderedPageBreak/>
        <w:t>Roles Management</w:t>
      </w:r>
      <w:bookmarkEnd w:id="114"/>
    </w:p>
    <w:p w14:paraId="38465943" w14:textId="2794770A" w:rsidR="00D26297" w:rsidRDefault="00280D26" w:rsidP="00280D26">
      <w:r w:rsidRPr="00E93DE9">
        <w:t>Role management is the process of controlling what</w:t>
      </w:r>
      <w:r w:rsidR="00D26297">
        <w:t xml:space="preserve"> functionalities</w:t>
      </w:r>
      <w:r>
        <w:t xml:space="preserve"> are </w:t>
      </w:r>
      <w:r w:rsidR="00D26297">
        <w:t>available</w:t>
      </w:r>
      <w:r>
        <w:t xml:space="preserve"> to a user under a particular</w:t>
      </w:r>
      <w:r w:rsidRPr="00E93DE9">
        <w:t xml:space="preserve"> </w:t>
      </w:r>
      <w:r>
        <w:t>module</w:t>
      </w:r>
      <w:r w:rsidRPr="00E93DE9">
        <w:t xml:space="preserve"> by associating that information with a role.</w:t>
      </w:r>
      <w:r w:rsidR="006A6165">
        <w:t xml:space="preserve"> </w:t>
      </w:r>
      <w:ins w:id="115" w:author="Rakesh.singh" w:date="2023-04-13T12:18:00Z">
        <w:r w:rsidR="006A6165">
          <w:t>Hence admin or other users will have accessibility based on the role assigned.</w:t>
        </w:r>
      </w:ins>
    </w:p>
    <w:p w14:paraId="7DDB25FE" w14:textId="77777777" w:rsidR="00280D26" w:rsidRDefault="00AE114A" w:rsidP="00280D26">
      <w:r>
        <w:t>Roles enable system</w:t>
      </w:r>
      <w:r w:rsidR="00D26297">
        <w:t>s</w:t>
      </w:r>
      <w:r>
        <w:t xml:space="preserve"> to</w:t>
      </w:r>
      <w:r w:rsidR="00280D26">
        <w:t xml:space="preserve"> </w:t>
      </w:r>
      <w:r w:rsidR="00280D26" w:rsidRPr="00E93DE9">
        <w:t xml:space="preserve">allow access only for the specified </w:t>
      </w:r>
      <w:r w:rsidR="00D26297">
        <w:t>functionalities to users.</w:t>
      </w:r>
      <w:r w:rsidR="00280D26" w:rsidRPr="00E93DE9">
        <w:t xml:space="preserve"> </w:t>
      </w:r>
      <w:r w:rsidR="00D26297">
        <w:t>System will allow creating as many roles as required using the deployed modules and functions.</w:t>
      </w:r>
    </w:p>
    <w:p w14:paraId="5B4D8C7D" w14:textId="77777777" w:rsidR="00280D26" w:rsidRDefault="00280D26" w:rsidP="00280D26"/>
    <w:p w14:paraId="49138422" w14:textId="77777777" w:rsidR="00280D26" w:rsidRDefault="009A5098" w:rsidP="00280D26">
      <w:r>
        <w:rPr>
          <w:noProof/>
        </w:rPr>
        <w:drawing>
          <wp:inline distT="0" distB="0" distL="0" distR="0" wp14:anchorId="10BDCF59" wp14:editId="5CC836F6">
            <wp:extent cx="558165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s_Module_Function.png"/>
                    <pic:cNvPicPr/>
                  </pic:nvPicPr>
                  <pic:blipFill>
                    <a:blip r:embed="rId9">
                      <a:extLst>
                        <a:ext uri="{28A0092B-C50C-407E-A947-70E740481C1C}">
                          <a14:useLocalDpi xmlns:a14="http://schemas.microsoft.com/office/drawing/2010/main" val="0"/>
                        </a:ext>
                      </a:extLst>
                    </a:blip>
                    <a:stretch>
                      <a:fillRect/>
                    </a:stretch>
                  </pic:blipFill>
                  <pic:spPr>
                    <a:xfrm>
                      <a:off x="0" y="0"/>
                      <a:ext cx="5581650" cy="2990850"/>
                    </a:xfrm>
                    <a:prstGeom prst="rect">
                      <a:avLst/>
                    </a:prstGeom>
                  </pic:spPr>
                </pic:pic>
              </a:graphicData>
            </a:graphic>
          </wp:inline>
        </w:drawing>
      </w:r>
    </w:p>
    <w:p w14:paraId="0CC0D556" w14:textId="77777777" w:rsidR="00280D26" w:rsidRDefault="00280D26" w:rsidP="00280D26">
      <w:pPr>
        <w:ind w:firstLine="360"/>
        <w:rPr>
          <w:b/>
          <w:color w:val="548DD4" w:themeColor="text2" w:themeTint="99"/>
          <w:sz w:val="20"/>
          <w:szCs w:val="20"/>
        </w:rPr>
      </w:pPr>
      <w:r w:rsidRPr="00193690">
        <w:rPr>
          <w:b/>
          <w:color w:val="548DD4" w:themeColor="text2" w:themeTint="99"/>
          <w:sz w:val="20"/>
          <w:szCs w:val="20"/>
        </w:rPr>
        <w:t xml:space="preserve">Figure – </w:t>
      </w:r>
      <w:r>
        <w:rPr>
          <w:b/>
          <w:color w:val="548DD4" w:themeColor="text2" w:themeTint="99"/>
          <w:sz w:val="20"/>
          <w:szCs w:val="20"/>
        </w:rPr>
        <w:t>User &gt; Role&gt;Module&gt;Function Concept</w:t>
      </w:r>
      <w:r w:rsidRPr="00193690">
        <w:rPr>
          <w:b/>
          <w:color w:val="548DD4" w:themeColor="text2" w:themeTint="99"/>
          <w:sz w:val="20"/>
          <w:szCs w:val="20"/>
        </w:rPr>
        <w:t xml:space="preserve"> Diagram</w:t>
      </w:r>
    </w:p>
    <w:p w14:paraId="5CC4F492" w14:textId="77777777" w:rsidR="00211F38" w:rsidRDefault="00D26297" w:rsidP="00211F38">
      <w:r>
        <w:t>Roles are associated with users. One user can have multiple roles associated with it. So the user eventually will have cumulative privileges from all the roles assigned to.</w:t>
      </w:r>
    </w:p>
    <w:p w14:paraId="0AE764F3" w14:textId="77777777" w:rsidR="00D26297" w:rsidRDefault="00D26297" w:rsidP="00211F38">
      <w:r>
        <w:t xml:space="preserve">A role entity consists of following – </w:t>
      </w:r>
    </w:p>
    <w:p w14:paraId="6A1884EF" w14:textId="77777777" w:rsidR="00D26297" w:rsidRDefault="00D26297" w:rsidP="00D26297">
      <w:pPr>
        <w:pStyle w:val="ListParagraph"/>
        <w:numPr>
          <w:ilvl w:val="0"/>
          <w:numId w:val="13"/>
        </w:numPr>
      </w:pPr>
      <w:r>
        <w:t xml:space="preserve">an </w:t>
      </w:r>
      <w:r w:rsidR="00376CA7">
        <w:t>u</w:t>
      </w:r>
      <w:r>
        <w:t>nique ID</w:t>
      </w:r>
    </w:p>
    <w:p w14:paraId="49B0A9AD" w14:textId="77777777" w:rsidR="00376CA7" w:rsidRDefault="00F90BF5" w:rsidP="00D26297">
      <w:pPr>
        <w:pStyle w:val="ListParagraph"/>
        <w:numPr>
          <w:ilvl w:val="0"/>
          <w:numId w:val="13"/>
        </w:numPr>
      </w:pPr>
      <w:r>
        <w:t>Role Code or Name</w:t>
      </w:r>
    </w:p>
    <w:p w14:paraId="196A3E6C" w14:textId="77777777" w:rsidR="00F90BF5" w:rsidRDefault="00F90BF5" w:rsidP="00D26297">
      <w:pPr>
        <w:pStyle w:val="ListParagraph"/>
        <w:numPr>
          <w:ilvl w:val="0"/>
          <w:numId w:val="13"/>
        </w:numPr>
      </w:pPr>
      <w:r>
        <w:t>Description of the Role</w:t>
      </w:r>
    </w:p>
    <w:p w14:paraId="1BE97048" w14:textId="77777777" w:rsidR="00F90BF5" w:rsidRDefault="00F90BF5" w:rsidP="00D26297">
      <w:pPr>
        <w:pStyle w:val="ListParagraph"/>
        <w:numPr>
          <w:ilvl w:val="0"/>
          <w:numId w:val="13"/>
        </w:numPr>
      </w:pPr>
      <w:r>
        <w:t>Modules &amp; Functions associated with the role</w:t>
      </w:r>
    </w:p>
    <w:p w14:paraId="658532BA" w14:textId="77777777" w:rsidR="00F1415A" w:rsidRDefault="0061190C" w:rsidP="00211F38">
      <w:pPr>
        <w:pStyle w:val="Heading1"/>
        <w:numPr>
          <w:ilvl w:val="2"/>
          <w:numId w:val="1"/>
        </w:numPr>
      </w:pPr>
      <w:r>
        <w:t xml:space="preserve"> </w:t>
      </w:r>
      <w:bookmarkStart w:id="116" w:name="_Toc132636194"/>
      <w:r>
        <w:t>[FR-</w:t>
      </w:r>
      <w:r w:rsidR="00EB6913">
        <w:t>3</w:t>
      </w:r>
      <w:r>
        <w:t xml:space="preserve">] </w:t>
      </w:r>
      <w:r w:rsidR="00F1415A">
        <w:t>Create Role</w:t>
      </w:r>
      <w:bookmarkEnd w:id="116"/>
    </w:p>
    <w:p w14:paraId="41F7E8BB" w14:textId="77777777" w:rsidR="00211F38" w:rsidRPr="00211F38" w:rsidRDefault="00776FCA" w:rsidP="00211F38">
      <w:r>
        <w:t>A screen will</w:t>
      </w:r>
      <w:r w:rsidR="00211F38">
        <w:t xml:space="preserve"> be </w:t>
      </w:r>
      <w:r>
        <w:t xml:space="preserve">provided </w:t>
      </w:r>
      <w:r w:rsidR="00211F38">
        <w:t xml:space="preserve">for creating </w:t>
      </w:r>
      <w:r>
        <w:t>a new role</w:t>
      </w:r>
      <w:r w:rsidR="00211F38">
        <w:t xml:space="preserve">. </w:t>
      </w:r>
      <w:r w:rsidR="00EB6913">
        <w:t xml:space="preserve">Role Name or Code will be unique. It will provide option to assign modules and functions to a role. User may assign one or modules </w:t>
      </w:r>
      <w:r w:rsidR="00EB6913">
        <w:lastRenderedPageBreak/>
        <w:t xml:space="preserve">and functions to a role. There should be option to add all or selective modules and functions to </w:t>
      </w:r>
      <w:r w:rsidR="00223E39">
        <w:t>a role</w:t>
      </w:r>
      <w:r w:rsidR="00EB6913">
        <w:t>.</w:t>
      </w:r>
    </w:p>
    <w:p w14:paraId="5EA81BA2" w14:textId="77777777" w:rsidR="00280D26" w:rsidRDefault="0061190C" w:rsidP="00280D26">
      <w:pPr>
        <w:pStyle w:val="Heading1"/>
        <w:numPr>
          <w:ilvl w:val="2"/>
          <w:numId w:val="1"/>
        </w:numPr>
      </w:pPr>
      <w:r>
        <w:t xml:space="preserve"> </w:t>
      </w:r>
      <w:bookmarkStart w:id="117" w:name="_Toc132636195"/>
      <w:r>
        <w:t>[FR-</w:t>
      </w:r>
      <w:r w:rsidR="00EB6913">
        <w:t>4</w:t>
      </w:r>
      <w:r>
        <w:t xml:space="preserve">] </w:t>
      </w:r>
      <w:r w:rsidR="00280D26">
        <w:t>View</w:t>
      </w:r>
      <w:r w:rsidR="00EB6913">
        <w:t xml:space="preserve"> &amp; Edit</w:t>
      </w:r>
      <w:r w:rsidR="00280D26">
        <w:t xml:space="preserve"> Role</w:t>
      </w:r>
      <w:bookmarkEnd w:id="117"/>
    </w:p>
    <w:p w14:paraId="7238FD8D" w14:textId="77777777" w:rsidR="00211F38" w:rsidRPr="00211F38" w:rsidRDefault="00EB6913" w:rsidP="00223E39">
      <w:r>
        <w:t xml:space="preserve">All the roles will be visible in a tabular </w:t>
      </w:r>
      <w:r w:rsidR="00374047">
        <w:t xml:space="preserve">/ </w:t>
      </w:r>
      <w:r w:rsidR="00223E39">
        <w:t xml:space="preserve">list </w:t>
      </w:r>
      <w:r>
        <w:t>view. The details of a role (Modules and Functions</w:t>
      </w:r>
      <w:r w:rsidR="00223E39">
        <w:t>) will be visible. User may add/remove modules and functions to a role and update the role. Role Code or name can</w:t>
      </w:r>
      <w:del w:id="118" w:author="Rakesh.singh" w:date="2023-04-17T14:31:00Z">
        <w:r w:rsidR="00223E39" w:rsidDel="00124F37">
          <w:delText xml:space="preserve"> </w:delText>
        </w:r>
      </w:del>
      <w:r w:rsidR="00223E39">
        <w:t>not be updated.</w:t>
      </w:r>
    </w:p>
    <w:p w14:paraId="0F63F30D" w14:textId="77777777" w:rsidR="00280D26" w:rsidRDefault="00BD2FA6" w:rsidP="00280D26">
      <w:pPr>
        <w:pStyle w:val="Heading1"/>
        <w:numPr>
          <w:ilvl w:val="2"/>
          <w:numId w:val="1"/>
        </w:numPr>
      </w:pPr>
      <w:bookmarkStart w:id="119" w:name="_Toc132636196"/>
      <w:r>
        <w:t xml:space="preserve">[FR-5] </w:t>
      </w:r>
      <w:r w:rsidR="00280D26">
        <w:t>Disable &amp; Enable Role</w:t>
      </w:r>
      <w:bookmarkEnd w:id="119"/>
    </w:p>
    <w:p w14:paraId="086FF1B3" w14:textId="77777777" w:rsidR="00C114FC" w:rsidRDefault="002E73FC" w:rsidP="00C114FC">
      <w:r>
        <w:t>In the view role</w:t>
      </w:r>
      <w:r w:rsidR="00184C66">
        <w:t xml:space="preserve"> </w:t>
      </w:r>
      <w:r w:rsidR="00223E39">
        <w:t>GUI</w:t>
      </w:r>
      <w:r>
        <w:t xml:space="preserve">, </w:t>
      </w:r>
      <w:r w:rsidR="00223E39">
        <w:t>user</w:t>
      </w:r>
      <w:r>
        <w:t xml:space="preserve"> can enable or disable any role. Once the role is disabled or enabled the user access control will be changed accordingly.</w:t>
      </w:r>
    </w:p>
    <w:p w14:paraId="49980770" w14:textId="77777777" w:rsidR="004C08CC" w:rsidRPr="004C08CC" w:rsidRDefault="0080732D" w:rsidP="004C08CC">
      <w:pPr>
        <w:pStyle w:val="Heading1"/>
        <w:numPr>
          <w:ilvl w:val="1"/>
          <w:numId w:val="1"/>
        </w:numPr>
      </w:pPr>
      <w:bookmarkStart w:id="120" w:name="_Toc132636197"/>
      <w:r>
        <w:t>User Management</w:t>
      </w:r>
      <w:bookmarkEnd w:id="120"/>
    </w:p>
    <w:p w14:paraId="6862425B" w14:textId="77777777" w:rsidR="00180C97" w:rsidRDefault="00BD2FA6" w:rsidP="00180C97">
      <w:pPr>
        <w:pStyle w:val="Heading1"/>
        <w:numPr>
          <w:ilvl w:val="2"/>
          <w:numId w:val="1"/>
        </w:numPr>
      </w:pPr>
      <w:bookmarkStart w:id="121" w:name="_Toc132636198"/>
      <w:r>
        <w:t>[F</w:t>
      </w:r>
      <w:r w:rsidR="00C33936">
        <w:t>R</w:t>
      </w:r>
      <w:r>
        <w:t xml:space="preserve">-6] </w:t>
      </w:r>
      <w:r w:rsidR="00180C97">
        <w:t>Create User</w:t>
      </w:r>
      <w:bookmarkEnd w:id="121"/>
    </w:p>
    <w:p w14:paraId="1C9881C4" w14:textId="77777777" w:rsidR="00180C97" w:rsidRDefault="00180C97" w:rsidP="00184C66">
      <w:r>
        <w:t xml:space="preserve">The </w:t>
      </w:r>
      <w:r w:rsidR="00BD2FA6">
        <w:t>create</w:t>
      </w:r>
      <w:r>
        <w:t xml:space="preserve"> user section will have feature to add new user. This</w:t>
      </w:r>
      <w:r w:rsidRPr="00A40827">
        <w:t xml:space="preserve"> option </w:t>
      </w:r>
      <w:r>
        <w:t xml:space="preserve">will </w:t>
      </w:r>
      <w:r w:rsidRPr="00A40827">
        <w:t xml:space="preserve">allows creating a new user </w:t>
      </w:r>
      <w:r>
        <w:t xml:space="preserve">based of different attributes and </w:t>
      </w:r>
      <w:r w:rsidRPr="00A40827">
        <w:t>upon associating the required role and other details.</w:t>
      </w:r>
      <w:r>
        <w:t xml:space="preserve"> </w:t>
      </w:r>
      <w:r w:rsidR="00BD2FA6">
        <w:t>Multiples roles can be assigned to a user.</w:t>
      </w:r>
      <w:r w:rsidR="00DF2BAF">
        <w:t xml:space="preserve"> User can be created without any role and roles may be added later.</w:t>
      </w:r>
    </w:p>
    <w:p w14:paraId="21B6F47A" w14:textId="77777777" w:rsidR="00BD2FA6" w:rsidRDefault="00BD2FA6" w:rsidP="00184C66">
      <w:r>
        <w:t xml:space="preserve">A user entity will consist of – </w:t>
      </w:r>
    </w:p>
    <w:p w14:paraId="02CDAF9C" w14:textId="77777777" w:rsidR="00BD2FA6" w:rsidRDefault="00BD2FA6" w:rsidP="00BD2FA6">
      <w:pPr>
        <w:pStyle w:val="ListParagraph"/>
        <w:numPr>
          <w:ilvl w:val="0"/>
          <w:numId w:val="14"/>
        </w:numPr>
      </w:pPr>
      <w:r>
        <w:t>User id (Unique identifier of a user. Also used to login)</w:t>
      </w:r>
    </w:p>
    <w:p w14:paraId="27D6AB7F" w14:textId="77777777" w:rsidR="00BD2FA6" w:rsidRDefault="00BD2FA6" w:rsidP="00BD2FA6">
      <w:pPr>
        <w:pStyle w:val="ListParagraph"/>
        <w:numPr>
          <w:ilvl w:val="0"/>
          <w:numId w:val="14"/>
        </w:numPr>
      </w:pPr>
      <w:r>
        <w:t>User Name</w:t>
      </w:r>
    </w:p>
    <w:p w14:paraId="717DE6FA" w14:textId="77777777" w:rsidR="00BD2FA6" w:rsidRDefault="00BD2FA6" w:rsidP="00BD2FA6">
      <w:pPr>
        <w:pStyle w:val="ListParagraph"/>
        <w:numPr>
          <w:ilvl w:val="0"/>
          <w:numId w:val="14"/>
        </w:numPr>
      </w:pPr>
      <w:r>
        <w:t>Address</w:t>
      </w:r>
    </w:p>
    <w:p w14:paraId="0612EC60" w14:textId="77777777" w:rsidR="00BD2FA6" w:rsidRDefault="00BD2FA6" w:rsidP="00BD2FA6">
      <w:pPr>
        <w:pStyle w:val="ListParagraph"/>
        <w:numPr>
          <w:ilvl w:val="0"/>
          <w:numId w:val="14"/>
        </w:numPr>
      </w:pPr>
      <w:r>
        <w:t>Email (Unique. To be used for Email OTP based login)</w:t>
      </w:r>
    </w:p>
    <w:p w14:paraId="1F02D38D" w14:textId="77777777" w:rsidR="00BD2FA6" w:rsidRDefault="00BD2FA6" w:rsidP="00BD2FA6">
      <w:pPr>
        <w:pStyle w:val="ListParagraph"/>
        <w:numPr>
          <w:ilvl w:val="0"/>
          <w:numId w:val="14"/>
        </w:numPr>
      </w:pPr>
      <w:r>
        <w:t>Mobile (Unique. To be used for SMS OTP based login)</w:t>
      </w:r>
    </w:p>
    <w:p w14:paraId="4A7A964C" w14:textId="77777777" w:rsidR="00BD2FA6" w:rsidRDefault="00BD2FA6" w:rsidP="00BD2FA6">
      <w:pPr>
        <w:pStyle w:val="ListParagraph"/>
        <w:numPr>
          <w:ilvl w:val="0"/>
          <w:numId w:val="14"/>
        </w:numPr>
      </w:pPr>
      <w:r>
        <w:t>Alternate Contact Number</w:t>
      </w:r>
    </w:p>
    <w:p w14:paraId="5BE4C5CA" w14:textId="77777777" w:rsidR="00BD2FA6" w:rsidRDefault="00BD2FA6" w:rsidP="00BD2FA6">
      <w:pPr>
        <w:pStyle w:val="ListParagraph"/>
        <w:numPr>
          <w:ilvl w:val="0"/>
          <w:numId w:val="14"/>
        </w:numPr>
      </w:pPr>
      <w:r>
        <w:t>Roles assigned to the user</w:t>
      </w:r>
    </w:p>
    <w:p w14:paraId="7284AA99" w14:textId="77777777" w:rsidR="00DF2BAF" w:rsidRDefault="00DF2BAF" w:rsidP="00BD2FA6">
      <w:pPr>
        <w:pStyle w:val="ListParagraph"/>
        <w:numPr>
          <w:ilvl w:val="0"/>
          <w:numId w:val="14"/>
        </w:numPr>
      </w:pPr>
      <w:r>
        <w:t>Authentication Source (Local or SSO)</w:t>
      </w:r>
    </w:p>
    <w:p w14:paraId="6691B614" w14:textId="77777777" w:rsidR="00C33936" w:rsidRDefault="00DF2BAF" w:rsidP="00184C66">
      <w:r>
        <w:t xml:space="preserve">For users with authentication source set to local - </w:t>
      </w:r>
      <w:r w:rsidR="00180C97">
        <w:t>Once the new</w:t>
      </w:r>
      <w:r w:rsidR="00180C97" w:rsidRPr="00DC091D">
        <w:t xml:space="preserve"> user is added </w:t>
      </w:r>
      <w:r w:rsidR="00180C97">
        <w:t>a notification will be</w:t>
      </w:r>
      <w:r w:rsidR="00BD2FA6">
        <w:t xml:space="preserve"> triggered to the user via</w:t>
      </w:r>
      <w:r w:rsidR="00180C97" w:rsidRPr="00DC091D">
        <w:t xml:space="preserve"> e</w:t>
      </w:r>
      <w:r w:rsidR="00BD2FA6">
        <w:t>mail and SMS</w:t>
      </w:r>
      <w:r w:rsidR="000231A0">
        <w:t xml:space="preserve"> with the user id and auto generated password.</w:t>
      </w:r>
      <w:r w:rsidR="00646E32">
        <w:t xml:space="preserve"> The password validity should not be more than 10 minutes.</w:t>
      </w:r>
      <w:r w:rsidR="000231A0">
        <w:t xml:space="preserve"> </w:t>
      </w:r>
      <w:r w:rsidR="00C33936">
        <w:t>On the first login attempt user must be forced to change the password.</w:t>
      </w:r>
    </w:p>
    <w:p w14:paraId="7F02F8E6" w14:textId="77777777" w:rsidR="00DF2BAF" w:rsidRDefault="00DF2BAF" w:rsidP="00184C66">
      <w:r>
        <w:t>For users to be authenticated by SSO no email needs to be sent.</w:t>
      </w:r>
    </w:p>
    <w:p w14:paraId="30139561" w14:textId="49823164" w:rsidR="00DF2BAF" w:rsidRDefault="00DF2BAF" w:rsidP="00184C66">
      <w:r>
        <w:t>All users created are by default in active status</w:t>
      </w:r>
      <w:ins w:id="122" w:author="Rakesh.singh" w:date="2023-04-17T14:50:00Z">
        <w:r w:rsidR="00AD1F30">
          <w:t xml:space="preserve"> except for Self on-boarding</w:t>
        </w:r>
      </w:ins>
      <w:r>
        <w:t>.</w:t>
      </w:r>
    </w:p>
    <w:p w14:paraId="7A566D98" w14:textId="77777777" w:rsidR="00C33936" w:rsidRDefault="00C33936" w:rsidP="00184C66">
      <w:pPr>
        <w:rPr>
          <w:ins w:id="123" w:author="Rakesh.singh" w:date="2023-04-17T14:34:00Z"/>
        </w:rPr>
      </w:pPr>
      <w:r>
        <w:lastRenderedPageBreak/>
        <w:t>Multi</w:t>
      </w:r>
      <w:r w:rsidR="004C08CC">
        <w:t xml:space="preserve">ple roles can be assigned to a </w:t>
      </w:r>
      <w:r>
        <w:t>user.</w:t>
      </w:r>
    </w:p>
    <w:p w14:paraId="38D11843" w14:textId="77777777" w:rsidR="00CC7622" w:rsidRDefault="00CC7622" w:rsidP="00184C66">
      <w:pPr>
        <w:rPr>
          <w:ins w:id="124" w:author="Rakesh.singh" w:date="2023-04-17T14:34:00Z"/>
        </w:rPr>
      </w:pPr>
    </w:p>
    <w:p w14:paraId="4987FCF9" w14:textId="7B79A0DA" w:rsidR="00CC7622" w:rsidRPr="002D2DE8" w:rsidRDefault="00CC7622" w:rsidP="00184C66">
      <w:pPr>
        <w:rPr>
          <w:ins w:id="125" w:author="Rakesh.singh" w:date="2023-04-17T14:34:00Z"/>
          <w:b/>
          <w:bCs/>
        </w:rPr>
      </w:pPr>
      <w:ins w:id="126" w:author="Rakesh.singh" w:date="2023-04-17T14:34:00Z">
        <w:r w:rsidRPr="002D2DE8">
          <w:rPr>
            <w:b/>
            <w:bCs/>
          </w:rPr>
          <w:t>User Self Onboarding:</w:t>
        </w:r>
      </w:ins>
    </w:p>
    <w:p w14:paraId="09DE5F09" w14:textId="566F6955" w:rsidR="00CC7622" w:rsidRDefault="00B5711D" w:rsidP="00184C66">
      <w:pPr>
        <w:rPr>
          <w:ins w:id="127" w:author="Rakesh.singh" w:date="2023-04-17T14:38:00Z"/>
        </w:rPr>
      </w:pPr>
      <w:ins w:id="128" w:author="Rakesh.singh" w:date="2023-04-17T14:34:00Z">
        <w:r>
          <w:t xml:space="preserve">Alternatively, </w:t>
        </w:r>
      </w:ins>
      <w:ins w:id="129" w:author="Rakesh.singh" w:date="2023-04-17T14:35:00Z">
        <w:r>
          <w:t>there would be an option for User-Self Onboarding from User Management Login screen for Self</w:t>
        </w:r>
      </w:ins>
      <w:ins w:id="130" w:author="Rakesh.singh" w:date="2023-04-17T14:36:00Z">
        <w:r>
          <w:t xml:space="preserve">-Registration. </w:t>
        </w:r>
      </w:ins>
      <w:ins w:id="131" w:author="Rakesh.singh" w:date="2023-04-17T14:38:00Z">
        <w:r>
          <w:t>System user needs to provide registration inputs:</w:t>
        </w:r>
      </w:ins>
    </w:p>
    <w:p w14:paraId="0775D34E" w14:textId="77777777" w:rsidR="00B5711D" w:rsidRDefault="00B5711D" w:rsidP="00B5711D">
      <w:pPr>
        <w:pStyle w:val="ListParagraph"/>
        <w:numPr>
          <w:ilvl w:val="0"/>
          <w:numId w:val="14"/>
        </w:numPr>
        <w:rPr>
          <w:ins w:id="132" w:author="Rakesh.singh" w:date="2023-04-17T14:38:00Z"/>
        </w:rPr>
      </w:pPr>
      <w:ins w:id="133" w:author="Rakesh.singh" w:date="2023-04-17T14:38:00Z">
        <w:r>
          <w:t>User id (Unique identifier of a user. Also used to login)</w:t>
        </w:r>
      </w:ins>
    </w:p>
    <w:p w14:paraId="4E381BD2" w14:textId="77777777" w:rsidR="00B5711D" w:rsidRDefault="00B5711D" w:rsidP="00B5711D">
      <w:pPr>
        <w:pStyle w:val="ListParagraph"/>
        <w:numPr>
          <w:ilvl w:val="0"/>
          <w:numId w:val="14"/>
        </w:numPr>
        <w:rPr>
          <w:ins w:id="134" w:author="Rakesh.singh" w:date="2023-04-17T14:38:00Z"/>
        </w:rPr>
      </w:pPr>
      <w:proofErr w:type="gramStart"/>
      <w:ins w:id="135" w:author="Rakesh.singh" w:date="2023-04-17T14:38:00Z">
        <w:r>
          <w:t>User Name</w:t>
        </w:r>
        <w:proofErr w:type="gramEnd"/>
      </w:ins>
    </w:p>
    <w:p w14:paraId="599021E0" w14:textId="77777777" w:rsidR="00B5711D" w:rsidRDefault="00B5711D" w:rsidP="00B5711D">
      <w:pPr>
        <w:pStyle w:val="ListParagraph"/>
        <w:numPr>
          <w:ilvl w:val="0"/>
          <w:numId w:val="14"/>
        </w:numPr>
        <w:rPr>
          <w:ins w:id="136" w:author="Rakesh.singh" w:date="2023-04-17T14:38:00Z"/>
        </w:rPr>
      </w:pPr>
      <w:ins w:id="137" w:author="Rakesh.singh" w:date="2023-04-17T14:38:00Z">
        <w:r>
          <w:t>Address</w:t>
        </w:r>
      </w:ins>
    </w:p>
    <w:p w14:paraId="09707F5F" w14:textId="77777777" w:rsidR="00B5711D" w:rsidRDefault="00B5711D" w:rsidP="00B5711D">
      <w:pPr>
        <w:pStyle w:val="ListParagraph"/>
        <w:numPr>
          <w:ilvl w:val="0"/>
          <w:numId w:val="14"/>
        </w:numPr>
        <w:rPr>
          <w:ins w:id="138" w:author="Rakesh.singh" w:date="2023-04-17T14:38:00Z"/>
        </w:rPr>
      </w:pPr>
      <w:ins w:id="139" w:author="Rakesh.singh" w:date="2023-04-17T14:38:00Z">
        <w:r>
          <w:t>Email (Unique. To be used for Email OTP based login)</w:t>
        </w:r>
      </w:ins>
    </w:p>
    <w:p w14:paraId="3BD30FB1" w14:textId="77777777" w:rsidR="00B5711D" w:rsidRDefault="00B5711D" w:rsidP="00B5711D">
      <w:pPr>
        <w:pStyle w:val="ListParagraph"/>
        <w:numPr>
          <w:ilvl w:val="0"/>
          <w:numId w:val="14"/>
        </w:numPr>
        <w:rPr>
          <w:ins w:id="140" w:author="Rakesh.singh" w:date="2023-04-17T14:38:00Z"/>
        </w:rPr>
      </w:pPr>
      <w:ins w:id="141" w:author="Rakesh.singh" w:date="2023-04-17T14:38:00Z">
        <w:r>
          <w:t>Mobile (Unique. To be used for SMS OTP based login)</w:t>
        </w:r>
      </w:ins>
    </w:p>
    <w:p w14:paraId="2B0DCB46" w14:textId="77777777" w:rsidR="00B5711D" w:rsidRDefault="00B5711D" w:rsidP="00B5711D">
      <w:pPr>
        <w:pStyle w:val="ListParagraph"/>
        <w:numPr>
          <w:ilvl w:val="0"/>
          <w:numId w:val="14"/>
        </w:numPr>
        <w:rPr>
          <w:ins w:id="142" w:author="Rakesh.singh" w:date="2023-04-17T14:38:00Z"/>
        </w:rPr>
      </w:pPr>
      <w:ins w:id="143" w:author="Rakesh.singh" w:date="2023-04-17T14:38:00Z">
        <w:r>
          <w:t>Alternate Contact Number</w:t>
        </w:r>
      </w:ins>
    </w:p>
    <w:p w14:paraId="0663CD88" w14:textId="3174A54C" w:rsidR="00B5711D" w:rsidRDefault="00224617" w:rsidP="00184C66">
      <w:ins w:id="144" w:author="Rakesh.singh" w:date="2023-04-17T14:39:00Z">
        <w:r>
          <w:t xml:space="preserve">Once submitted, </w:t>
        </w:r>
      </w:ins>
      <w:ins w:id="145" w:author="Rakesh.singh" w:date="2023-04-17T14:40:00Z">
        <w:r>
          <w:t>the user</w:t>
        </w:r>
      </w:ins>
      <w:ins w:id="146" w:author="Rakesh.singh" w:date="2023-04-17T14:39:00Z">
        <w:r>
          <w:t xml:space="preserve"> will be created in PENDING state. Subsequently, Admin or authorized</w:t>
        </w:r>
      </w:ins>
      <w:ins w:id="147" w:author="Rakesh.singh" w:date="2023-04-17T14:40:00Z">
        <w:r>
          <w:t xml:space="preserve"> user </w:t>
        </w:r>
      </w:ins>
      <w:ins w:id="148" w:author="Rakesh.singh" w:date="2023-04-17T14:47:00Z">
        <w:r w:rsidR="002D2DE8">
          <w:t xml:space="preserve">can </w:t>
        </w:r>
      </w:ins>
      <w:ins w:id="149" w:author="Rakesh.singh" w:date="2023-04-17T14:40:00Z">
        <w:r>
          <w:t xml:space="preserve">activate the </w:t>
        </w:r>
      </w:ins>
      <w:ins w:id="150" w:author="Rakesh.singh" w:date="2023-04-17T14:41:00Z">
        <w:r w:rsidR="00BB1720">
          <w:t xml:space="preserve">newly created </w:t>
        </w:r>
      </w:ins>
      <w:ins w:id="151" w:author="Rakesh.singh" w:date="2023-04-17T14:40:00Z">
        <w:r>
          <w:t>user</w:t>
        </w:r>
      </w:ins>
      <w:ins w:id="152" w:author="Rakesh.singh" w:date="2023-04-17T14:47:00Z">
        <w:r w:rsidR="002D2DE8">
          <w:t xml:space="preserve"> followed by </w:t>
        </w:r>
      </w:ins>
      <w:ins w:id="153" w:author="Rakesh.singh" w:date="2023-04-17T14:40:00Z">
        <w:r>
          <w:t>assign</w:t>
        </w:r>
      </w:ins>
      <w:ins w:id="154" w:author="Rakesh.singh" w:date="2023-04-17T14:48:00Z">
        <w:r w:rsidR="00944D7A">
          <w:t>ing</w:t>
        </w:r>
      </w:ins>
      <w:ins w:id="155" w:author="Rakesh.singh" w:date="2023-04-17T14:40:00Z">
        <w:r>
          <w:t xml:space="preserve"> </w:t>
        </w:r>
      </w:ins>
      <w:ins w:id="156" w:author="Rakesh.singh" w:date="2023-04-17T14:47:00Z">
        <w:r w:rsidR="00217815">
          <w:t>p</w:t>
        </w:r>
      </w:ins>
      <w:ins w:id="157" w:author="Rakesh.singh" w:date="2023-04-17T14:48:00Z">
        <w:r w:rsidR="00217815">
          <w:t>r</w:t>
        </w:r>
      </w:ins>
      <w:ins w:id="158" w:author="Rakesh.singh" w:date="2023-04-17T14:47:00Z">
        <w:r w:rsidR="00217815">
          <w:t xml:space="preserve">oper </w:t>
        </w:r>
      </w:ins>
      <w:ins w:id="159" w:author="Rakesh.singh" w:date="2023-04-17T14:40:00Z">
        <w:r>
          <w:t>role as required.</w:t>
        </w:r>
      </w:ins>
    </w:p>
    <w:p w14:paraId="60B76BBC" w14:textId="77777777" w:rsidR="007F29AE" w:rsidRDefault="00646E32" w:rsidP="00180C97">
      <w:pPr>
        <w:pStyle w:val="Heading1"/>
        <w:numPr>
          <w:ilvl w:val="2"/>
          <w:numId w:val="1"/>
        </w:numPr>
      </w:pPr>
      <w:r>
        <w:t xml:space="preserve"> </w:t>
      </w:r>
      <w:bookmarkStart w:id="160" w:name="_Toc132636199"/>
      <w:r w:rsidR="001F44FB">
        <w:t xml:space="preserve">[FR-7] </w:t>
      </w:r>
      <w:r w:rsidR="004860A0">
        <w:t>V</w:t>
      </w:r>
      <w:r w:rsidR="007F29AE">
        <w:t xml:space="preserve">iew </w:t>
      </w:r>
      <w:r w:rsidR="007D62D1">
        <w:t xml:space="preserve">&amp; Modify </w:t>
      </w:r>
      <w:r w:rsidR="007F29AE">
        <w:t>User</w:t>
      </w:r>
      <w:bookmarkEnd w:id="160"/>
    </w:p>
    <w:p w14:paraId="77ACED86" w14:textId="77777777" w:rsidR="00180C97" w:rsidRDefault="004C08CC" w:rsidP="007D62D1">
      <w:r>
        <w:t>All the available users can be viewed in list/tabular format. Option will be there to search /filter users based on user attributes and status. Details of a particular user should be viewable along with the role assigned to it.</w:t>
      </w:r>
      <w:r w:rsidR="00F04E73">
        <w:t xml:space="preserve"> Following attributes of the user should be visible – </w:t>
      </w:r>
    </w:p>
    <w:p w14:paraId="402132E7" w14:textId="77777777" w:rsidR="00F04E73" w:rsidRDefault="00F04E73" w:rsidP="00F04E73">
      <w:pPr>
        <w:pStyle w:val="ListParagraph"/>
        <w:numPr>
          <w:ilvl w:val="0"/>
          <w:numId w:val="17"/>
        </w:numPr>
      </w:pPr>
      <w:r>
        <w:t>User id</w:t>
      </w:r>
    </w:p>
    <w:p w14:paraId="54AAA042" w14:textId="77777777" w:rsidR="00F04E73" w:rsidRDefault="00F04E73" w:rsidP="00F04E73">
      <w:pPr>
        <w:pStyle w:val="ListParagraph"/>
        <w:numPr>
          <w:ilvl w:val="0"/>
          <w:numId w:val="17"/>
        </w:numPr>
      </w:pPr>
      <w:r>
        <w:t>Name</w:t>
      </w:r>
    </w:p>
    <w:p w14:paraId="30D2E3BC" w14:textId="77777777" w:rsidR="00F04E73" w:rsidRDefault="00F04E73" w:rsidP="00F04E73">
      <w:pPr>
        <w:pStyle w:val="ListParagraph"/>
        <w:numPr>
          <w:ilvl w:val="0"/>
          <w:numId w:val="17"/>
        </w:numPr>
      </w:pPr>
      <w:r>
        <w:t>Address</w:t>
      </w:r>
    </w:p>
    <w:p w14:paraId="25778262" w14:textId="77777777" w:rsidR="00F04E73" w:rsidRDefault="00F04E73" w:rsidP="00F04E73">
      <w:pPr>
        <w:pStyle w:val="ListParagraph"/>
        <w:numPr>
          <w:ilvl w:val="0"/>
          <w:numId w:val="17"/>
        </w:numPr>
      </w:pPr>
      <w:r>
        <w:t>Email (Unique)</w:t>
      </w:r>
    </w:p>
    <w:p w14:paraId="74D1B055" w14:textId="77777777" w:rsidR="00F04E73" w:rsidRDefault="00F04E73" w:rsidP="00F04E73">
      <w:pPr>
        <w:pStyle w:val="ListParagraph"/>
        <w:numPr>
          <w:ilvl w:val="0"/>
          <w:numId w:val="17"/>
        </w:numPr>
      </w:pPr>
      <w:r>
        <w:t>Mobile (Unique)</w:t>
      </w:r>
    </w:p>
    <w:p w14:paraId="2B6698B4" w14:textId="77777777" w:rsidR="00F04E73" w:rsidRDefault="00F04E73" w:rsidP="00F04E73">
      <w:pPr>
        <w:pStyle w:val="ListParagraph"/>
        <w:numPr>
          <w:ilvl w:val="0"/>
          <w:numId w:val="17"/>
        </w:numPr>
      </w:pPr>
      <w:r>
        <w:t>Alternate Contact Number</w:t>
      </w:r>
    </w:p>
    <w:p w14:paraId="19FCF38E" w14:textId="77777777" w:rsidR="00F04E73" w:rsidRDefault="00F04E73" w:rsidP="00F04E73">
      <w:pPr>
        <w:pStyle w:val="ListParagraph"/>
        <w:numPr>
          <w:ilvl w:val="0"/>
          <w:numId w:val="17"/>
        </w:numPr>
      </w:pPr>
      <w:r>
        <w:t xml:space="preserve">Roles </w:t>
      </w:r>
    </w:p>
    <w:p w14:paraId="181850FA" w14:textId="77777777" w:rsidR="00F04E73" w:rsidRDefault="00F04E73" w:rsidP="00F04E73">
      <w:pPr>
        <w:pStyle w:val="ListParagraph"/>
        <w:numPr>
          <w:ilvl w:val="0"/>
          <w:numId w:val="17"/>
        </w:numPr>
      </w:pPr>
      <w:r>
        <w:t>Authentication Source (Local or SSO)</w:t>
      </w:r>
    </w:p>
    <w:p w14:paraId="77E737BF" w14:textId="0E787D7D" w:rsidR="0050636C" w:rsidRDefault="0050636C" w:rsidP="00F04E73">
      <w:pPr>
        <w:pStyle w:val="ListParagraph"/>
        <w:numPr>
          <w:ilvl w:val="0"/>
          <w:numId w:val="17"/>
        </w:numPr>
      </w:pPr>
      <w:r>
        <w:t xml:space="preserve">User Status (Active, </w:t>
      </w:r>
      <w:ins w:id="161" w:author="Rakesh.singh" w:date="2023-04-17T14:50:00Z">
        <w:r w:rsidR="00464472">
          <w:t xml:space="preserve">Pending, </w:t>
        </w:r>
      </w:ins>
      <w:r>
        <w:t>Blocked, Locked</w:t>
      </w:r>
      <w:r w:rsidR="006574C1">
        <w:t>, Deleted</w:t>
      </w:r>
      <w:r>
        <w:t>)</w:t>
      </w:r>
    </w:p>
    <w:p w14:paraId="7C528BAD" w14:textId="77777777" w:rsidR="00F04E73" w:rsidRDefault="00F04E73" w:rsidP="00F04E73">
      <w:pPr>
        <w:pStyle w:val="ListParagraph"/>
        <w:numPr>
          <w:ilvl w:val="0"/>
          <w:numId w:val="17"/>
        </w:numPr>
      </w:pPr>
      <w:r>
        <w:t>Last Password Change Date</w:t>
      </w:r>
    </w:p>
    <w:p w14:paraId="05C55E44" w14:textId="77777777" w:rsidR="00F04E73" w:rsidRDefault="00F04E73" w:rsidP="00F04E73">
      <w:pPr>
        <w:pStyle w:val="ListParagraph"/>
        <w:numPr>
          <w:ilvl w:val="0"/>
          <w:numId w:val="17"/>
        </w:numPr>
      </w:pPr>
      <w:r>
        <w:t>Password Expiry Date</w:t>
      </w:r>
    </w:p>
    <w:p w14:paraId="7FBE1843" w14:textId="77777777" w:rsidR="0050636C" w:rsidRDefault="0050636C" w:rsidP="00F04E73">
      <w:pPr>
        <w:pStyle w:val="ListParagraph"/>
        <w:numPr>
          <w:ilvl w:val="0"/>
          <w:numId w:val="17"/>
        </w:numPr>
      </w:pPr>
      <w:r>
        <w:t>Password Reset Flag</w:t>
      </w:r>
    </w:p>
    <w:p w14:paraId="3AB5C012" w14:textId="77777777" w:rsidR="00F04E73" w:rsidRDefault="00F04E73" w:rsidP="00F04E73">
      <w:pPr>
        <w:pStyle w:val="ListParagraph"/>
        <w:numPr>
          <w:ilvl w:val="0"/>
          <w:numId w:val="17"/>
        </w:numPr>
      </w:pPr>
      <w:r>
        <w:t xml:space="preserve">Number </w:t>
      </w:r>
      <w:r w:rsidR="0050636C">
        <w:t>of Failed Login attempts</w:t>
      </w:r>
    </w:p>
    <w:p w14:paraId="69964495" w14:textId="77777777" w:rsidR="0050636C" w:rsidRDefault="0050636C" w:rsidP="00F04E73">
      <w:pPr>
        <w:pStyle w:val="ListParagraph"/>
        <w:numPr>
          <w:ilvl w:val="0"/>
          <w:numId w:val="17"/>
        </w:numPr>
      </w:pPr>
      <w:r>
        <w:t>Last failed log-in attempt</w:t>
      </w:r>
    </w:p>
    <w:p w14:paraId="44D2045C" w14:textId="77777777" w:rsidR="0050636C" w:rsidRDefault="0050636C" w:rsidP="00F04E73">
      <w:pPr>
        <w:pStyle w:val="ListParagraph"/>
        <w:numPr>
          <w:ilvl w:val="0"/>
          <w:numId w:val="17"/>
        </w:numPr>
      </w:pPr>
      <w:r>
        <w:lastRenderedPageBreak/>
        <w:t>Last successful log-in attempt</w:t>
      </w:r>
    </w:p>
    <w:p w14:paraId="47FE1D68" w14:textId="77777777" w:rsidR="004860A0" w:rsidRDefault="004860A0" w:rsidP="0096530B">
      <w:r w:rsidRPr="000B7EDC">
        <w:t xml:space="preserve">In this section Edit User option will </w:t>
      </w:r>
      <w:r w:rsidR="007D62D1">
        <w:t xml:space="preserve">also </w:t>
      </w:r>
      <w:r w:rsidRPr="000B7EDC">
        <w:t>be ther</w:t>
      </w:r>
      <w:r>
        <w:t>e. Once it is clicked the User d</w:t>
      </w:r>
      <w:r w:rsidRPr="000B7EDC">
        <w:t xml:space="preserve">etails option will appear with all user </w:t>
      </w:r>
      <w:r>
        <w:t>details</w:t>
      </w:r>
      <w:r w:rsidRPr="000B7EDC">
        <w:t xml:space="preserve"> and user </w:t>
      </w:r>
      <w:r>
        <w:t>role</w:t>
      </w:r>
      <w:r w:rsidR="00DF2BAF">
        <w:t>s</w:t>
      </w:r>
      <w:r w:rsidRPr="000B7EDC">
        <w:t xml:space="preserve">. If admin wants to change any information then he can </w:t>
      </w:r>
      <w:r>
        <w:t xml:space="preserve">only able to </w:t>
      </w:r>
      <w:r w:rsidRPr="000B7EDC">
        <w:t xml:space="preserve">change </w:t>
      </w:r>
      <w:r>
        <w:t xml:space="preserve">the below attribute </w:t>
      </w:r>
      <w:r w:rsidRPr="000B7EDC">
        <w:t>and save modified details.</w:t>
      </w:r>
    </w:p>
    <w:p w14:paraId="7ABAEC67" w14:textId="77777777" w:rsidR="00DF2BAF" w:rsidRDefault="00DF2BAF" w:rsidP="00DF2BAF">
      <w:pPr>
        <w:pStyle w:val="ListParagraph"/>
        <w:numPr>
          <w:ilvl w:val="0"/>
          <w:numId w:val="16"/>
        </w:numPr>
      </w:pPr>
      <w:r>
        <w:t>User Name</w:t>
      </w:r>
    </w:p>
    <w:p w14:paraId="700C3283" w14:textId="77777777" w:rsidR="00DF2BAF" w:rsidRDefault="00DF2BAF" w:rsidP="00DF2BAF">
      <w:pPr>
        <w:pStyle w:val="ListParagraph"/>
        <w:numPr>
          <w:ilvl w:val="0"/>
          <w:numId w:val="16"/>
        </w:numPr>
      </w:pPr>
      <w:r>
        <w:t>Address</w:t>
      </w:r>
    </w:p>
    <w:p w14:paraId="1EFAB89D" w14:textId="77777777" w:rsidR="00DF2BAF" w:rsidRDefault="00DF2BAF" w:rsidP="00DF2BAF">
      <w:pPr>
        <w:pStyle w:val="ListParagraph"/>
        <w:numPr>
          <w:ilvl w:val="0"/>
          <w:numId w:val="16"/>
        </w:numPr>
      </w:pPr>
      <w:r>
        <w:t>Email (Unique)</w:t>
      </w:r>
    </w:p>
    <w:p w14:paraId="13891D9A" w14:textId="77777777" w:rsidR="00DF2BAF" w:rsidRDefault="00DF2BAF" w:rsidP="00DF2BAF">
      <w:pPr>
        <w:pStyle w:val="ListParagraph"/>
        <w:numPr>
          <w:ilvl w:val="0"/>
          <w:numId w:val="16"/>
        </w:numPr>
      </w:pPr>
      <w:r>
        <w:t>Mobile (Unique)</w:t>
      </w:r>
    </w:p>
    <w:p w14:paraId="0E416A20" w14:textId="77777777" w:rsidR="00DF2BAF" w:rsidRDefault="00DF2BAF" w:rsidP="00DF2BAF">
      <w:pPr>
        <w:pStyle w:val="ListParagraph"/>
        <w:numPr>
          <w:ilvl w:val="0"/>
          <w:numId w:val="16"/>
        </w:numPr>
      </w:pPr>
      <w:r>
        <w:t>Alternate Contact Number</w:t>
      </w:r>
    </w:p>
    <w:p w14:paraId="7E91048B" w14:textId="77777777" w:rsidR="00DF2BAF" w:rsidRDefault="00DF2BAF" w:rsidP="00DF2BAF">
      <w:pPr>
        <w:pStyle w:val="ListParagraph"/>
        <w:numPr>
          <w:ilvl w:val="0"/>
          <w:numId w:val="16"/>
        </w:numPr>
      </w:pPr>
      <w:r>
        <w:t xml:space="preserve">Roles </w:t>
      </w:r>
    </w:p>
    <w:p w14:paraId="1C684E2C" w14:textId="77777777" w:rsidR="00DF2BAF" w:rsidRDefault="00DF2BAF" w:rsidP="00DF2BAF">
      <w:pPr>
        <w:pStyle w:val="ListParagraph"/>
        <w:numPr>
          <w:ilvl w:val="0"/>
          <w:numId w:val="16"/>
        </w:numPr>
      </w:pPr>
      <w:r>
        <w:t>Other attributes</w:t>
      </w:r>
    </w:p>
    <w:p w14:paraId="688BA342" w14:textId="31FEE54E" w:rsidR="00F04E73" w:rsidRDefault="00DF2BAF" w:rsidP="004860A0">
      <w:pPr>
        <w:rPr>
          <w:ins w:id="162" w:author="Rakesh.singh" w:date="2023-04-17T14:53:00Z"/>
        </w:rPr>
      </w:pPr>
      <w:r>
        <w:t xml:space="preserve">New roles can be </w:t>
      </w:r>
      <w:proofErr w:type="gramStart"/>
      <w:r>
        <w:t>added</w:t>
      </w:r>
      <w:proofErr w:type="gramEnd"/>
      <w:r>
        <w:t xml:space="preserve"> or existing roles removed.</w:t>
      </w:r>
      <w:r w:rsidR="00F04E73">
        <w:t xml:space="preserve"> </w:t>
      </w:r>
    </w:p>
    <w:p w14:paraId="5E463A9D" w14:textId="37E68F9E" w:rsidR="00121E2E" w:rsidRDefault="00121E2E" w:rsidP="004860A0">
      <w:ins w:id="163" w:author="Rakesh.singh" w:date="2023-04-17T14:53:00Z">
        <w:r>
          <w:t>There will be an option to activate a pending user which can be done by an authorized user.</w:t>
        </w:r>
      </w:ins>
    </w:p>
    <w:p w14:paraId="46737099" w14:textId="50AE61B8" w:rsidR="00121E2E" w:rsidRDefault="00F04E73" w:rsidP="004860A0">
      <w:r>
        <w:t>User’s authentication source can also be changed. In case authentication source is changed from SSO to local, password needs to be auto generated and communicated to the user via Email/SMS. User must be forced to reset the password during next login.</w:t>
      </w:r>
    </w:p>
    <w:p w14:paraId="1D4E5DE7" w14:textId="77777777" w:rsidR="00180C97" w:rsidRDefault="001F44FB" w:rsidP="00180C97">
      <w:pPr>
        <w:pStyle w:val="Heading1"/>
        <w:numPr>
          <w:ilvl w:val="2"/>
          <w:numId w:val="1"/>
        </w:numPr>
      </w:pPr>
      <w:bookmarkStart w:id="164" w:name="_Toc132636200"/>
      <w:r>
        <w:t xml:space="preserve">[FR-8] </w:t>
      </w:r>
      <w:r w:rsidR="00180C97">
        <w:t>Suspend User</w:t>
      </w:r>
      <w:bookmarkEnd w:id="164"/>
    </w:p>
    <w:p w14:paraId="627517C5" w14:textId="77777777" w:rsidR="00DF2BAF" w:rsidRPr="00DF2BAF" w:rsidRDefault="00DF2BAF" w:rsidP="00DF2BAF">
      <w:r>
        <w:t>From the user details view a user can also be suspended or blocked. Remarks/Reason for blocking needs to be entered.</w:t>
      </w:r>
      <w:r w:rsidR="00F04E73">
        <w:t xml:space="preserve"> Blocked users will not be able to login or authenticate themselves or reset password via ‘Forgot Password’ or change password.</w:t>
      </w:r>
    </w:p>
    <w:p w14:paraId="411DCAE4" w14:textId="77777777" w:rsidR="00180C97" w:rsidRDefault="001F44FB" w:rsidP="00180C97">
      <w:pPr>
        <w:pStyle w:val="Heading1"/>
        <w:numPr>
          <w:ilvl w:val="2"/>
          <w:numId w:val="1"/>
        </w:numPr>
      </w:pPr>
      <w:bookmarkStart w:id="165" w:name="_Toc132636201"/>
      <w:r>
        <w:t xml:space="preserve">[FR-9] </w:t>
      </w:r>
      <w:r w:rsidR="00180C97">
        <w:t>Reactivate User</w:t>
      </w:r>
      <w:bookmarkEnd w:id="165"/>
    </w:p>
    <w:p w14:paraId="2EFD5D01" w14:textId="77777777" w:rsidR="00F04E73" w:rsidRDefault="00F04E73" w:rsidP="00F04E73">
      <w:r>
        <w:t>A suspended user can also be reactivated from the user details view. Users reactivated can again perform all operations as per their role.</w:t>
      </w:r>
    </w:p>
    <w:p w14:paraId="48E5B07A" w14:textId="77777777" w:rsidR="00EC4A4C" w:rsidRDefault="001F44FB" w:rsidP="00EC4A4C">
      <w:pPr>
        <w:pStyle w:val="Heading1"/>
        <w:numPr>
          <w:ilvl w:val="2"/>
          <w:numId w:val="1"/>
        </w:numPr>
      </w:pPr>
      <w:bookmarkStart w:id="166" w:name="_Toc132636202"/>
      <w:r>
        <w:t xml:space="preserve">[FR-10] </w:t>
      </w:r>
      <w:r w:rsidR="006574C1">
        <w:t>Delete</w:t>
      </w:r>
      <w:r w:rsidR="00EC4A4C">
        <w:t xml:space="preserve"> User</w:t>
      </w:r>
      <w:bookmarkEnd w:id="166"/>
    </w:p>
    <w:p w14:paraId="2EB00C3E" w14:textId="77777777" w:rsidR="00EC4A4C" w:rsidRPr="00DF2BAF" w:rsidRDefault="006574C1" w:rsidP="00F04E73">
      <w:r>
        <w:t xml:space="preserve">From the user details view a user can also be deleted. Once a user is deleted the user loses all access (login, </w:t>
      </w:r>
      <w:proofErr w:type="gramStart"/>
      <w:r>
        <w:t>logout,.</w:t>
      </w:r>
      <w:proofErr w:type="gramEnd"/>
      <w:r>
        <w:t xml:space="preserve"> Deleted users can</w:t>
      </w:r>
      <w:del w:id="167" w:author="Rakesh.singh" w:date="2023-04-17T14:31:00Z">
        <w:r w:rsidDel="00124F37">
          <w:delText xml:space="preserve"> </w:delText>
        </w:r>
      </w:del>
      <w:r>
        <w:t>not be revived. The user id can</w:t>
      </w:r>
      <w:del w:id="168" w:author="Rakesh.singh" w:date="2023-04-17T14:31:00Z">
        <w:r w:rsidDel="00124F37">
          <w:delText xml:space="preserve"> </w:delText>
        </w:r>
      </w:del>
      <w:r>
        <w:t>not be reused.</w:t>
      </w:r>
    </w:p>
    <w:p w14:paraId="32D26AC9" w14:textId="77777777" w:rsidR="00180C97" w:rsidRDefault="001F44FB" w:rsidP="006574C1">
      <w:pPr>
        <w:pStyle w:val="Heading1"/>
        <w:numPr>
          <w:ilvl w:val="2"/>
          <w:numId w:val="1"/>
        </w:numPr>
      </w:pPr>
      <w:bookmarkStart w:id="169" w:name="_Toc132636203"/>
      <w:r>
        <w:t xml:space="preserve">[FR-11] </w:t>
      </w:r>
      <w:r w:rsidR="00180C97">
        <w:t>Password Reset</w:t>
      </w:r>
      <w:bookmarkEnd w:id="169"/>
    </w:p>
    <w:p w14:paraId="4D5766B4" w14:textId="77777777" w:rsidR="00F04E73" w:rsidRDefault="00F04E73" w:rsidP="00F04E73">
      <w:r>
        <w:t xml:space="preserve">It is possible </w:t>
      </w:r>
      <w:r w:rsidR="0050636C">
        <w:t>to reset password for</w:t>
      </w:r>
      <w:r w:rsidR="007D3DE4">
        <w:t xml:space="preserve"> users who have authentication source set as ‘Local’. Once a password is reset for the user a new randomly generated password is sent to the </w:t>
      </w:r>
      <w:r w:rsidR="007D3DE4">
        <w:lastRenderedPageBreak/>
        <w:t>user via Email/SMS.</w:t>
      </w:r>
      <w:r w:rsidR="00646E32">
        <w:t xml:space="preserve"> The validity of such password should not be more than 10 minutes. </w:t>
      </w:r>
      <w:r w:rsidR="007D3DE4">
        <w:t xml:space="preserve"> </w:t>
      </w:r>
      <w:r w:rsidR="00EC4A4C">
        <w:t>User must be forced to change the password on the next login.</w:t>
      </w:r>
    </w:p>
    <w:p w14:paraId="2D0BDE62" w14:textId="77777777" w:rsidR="007F29AE" w:rsidRDefault="00EC4A4C" w:rsidP="00152BF0">
      <w:r>
        <w:t>Users who are blocked</w:t>
      </w:r>
      <w:r w:rsidR="006574C1">
        <w:t xml:space="preserve"> or deleted, their password can</w:t>
      </w:r>
      <w:del w:id="170" w:author="Rakesh.singh" w:date="2023-04-17T14:31:00Z">
        <w:r w:rsidR="006574C1" w:rsidDel="00124F37">
          <w:delText xml:space="preserve"> </w:delText>
        </w:r>
      </w:del>
      <w:r w:rsidR="006574C1">
        <w:t>not be reset.</w:t>
      </w:r>
    </w:p>
    <w:p w14:paraId="3B5F2B05" w14:textId="09AFF6D5" w:rsidR="00AB340B" w:rsidRDefault="00AB340B" w:rsidP="00AB340B">
      <w:pPr>
        <w:pStyle w:val="Heading1"/>
        <w:numPr>
          <w:ilvl w:val="2"/>
          <w:numId w:val="1"/>
        </w:numPr>
      </w:pPr>
      <w:bookmarkStart w:id="171" w:name="_Toc132636204"/>
      <w:r>
        <w:t xml:space="preserve">[FR-12] Password </w:t>
      </w:r>
      <w:del w:id="172" w:author="Rakesh.singh" w:date="2023-04-13T12:10:00Z">
        <w:r w:rsidDel="00446E61">
          <w:delText>Management</w:delText>
        </w:r>
      </w:del>
      <w:ins w:id="173" w:author="Rakesh.singh" w:date="2023-04-13T12:10:00Z">
        <w:r w:rsidR="00446E61">
          <w:t>Policy</w:t>
        </w:r>
      </w:ins>
      <w:bookmarkEnd w:id="171"/>
    </w:p>
    <w:p w14:paraId="4D023B5A" w14:textId="77777777" w:rsidR="00AB340B" w:rsidRDefault="00AB340B" w:rsidP="00AB340B">
      <w:pPr>
        <w:rPr>
          <w:b/>
        </w:rPr>
      </w:pPr>
    </w:p>
    <w:p w14:paraId="69ABD20C" w14:textId="1A48B3FA" w:rsidR="00AB340B" w:rsidRDefault="00AB340B" w:rsidP="00AB340B">
      <w:r w:rsidRPr="00AB340B">
        <w:rPr>
          <w:b/>
        </w:rPr>
        <w:t>Dynamic Password Policy</w:t>
      </w:r>
      <w:r>
        <w:t xml:space="preserve"> - Dynamic password policy needs to be supported. Following password parameters should be configurable</w:t>
      </w:r>
      <w:ins w:id="174" w:author="Rakesh.singh" w:date="2023-04-13T12:26:00Z">
        <w:r w:rsidR="0033745F">
          <w:t xml:space="preserve"> as per business need</w:t>
        </w:r>
      </w:ins>
      <w:r>
        <w:t xml:space="preserve"> – </w:t>
      </w:r>
    </w:p>
    <w:p w14:paraId="7FA5F4D7" w14:textId="77777777" w:rsidR="00AB340B" w:rsidRDefault="00AB340B" w:rsidP="00AB340B">
      <w:pPr>
        <w:pStyle w:val="ListParagraph"/>
        <w:numPr>
          <w:ilvl w:val="1"/>
          <w:numId w:val="22"/>
        </w:numPr>
      </w:pPr>
      <w:r>
        <w:t xml:space="preserve">Min length of Password </w:t>
      </w:r>
    </w:p>
    <w:p w14:paraId="1CAEDE2F" w14:textId="77777777" w:rsidR="00AB340B" w:rsidRDefault="00AB340B" w:rsidP="00AB340B">
      <w:pPr>
        <w:pStyle w:val="ListParagraph"/>
        <w:numPr>
          <w:ilvl w:val="1"/>
          <w:numId w:val="22"/>
        </w:numPr>
      </w:pPr>
      <w:r>
        <w:t xml:space="preserve">Max Length of Password </w:t>
      </w:r>
    </w:p>
    <w:p w14:paraId="7B8E7122" w14:textId="77777777" w:rsidR="00AB340B" w:rsidRDefault="00AB340B" w:rsidP="00AB340B">
      <w:pPr>
        <w:pStyle w:val="ListParagraph"/>
        <w:numPr>
          <w:ilvl w:val="1"/>
          <w:numId w:val="22"/>
        </w:numPr>
      </w:pPr>
      <w:r>
        <w:t xml:space="preserve">Min Number of lowercase alphabet </w:t>
      </w:r>
    </w:p>
    <w:p w14:paraId="2297312B" w14:textId="77777777" w:rsidR="00AB340B" w:rsidRDefault="00AB340B" w:rsidP="00AB340B">
      <w:pPr>
        <w:pStyle w:val="ListParagraph"/>
        <w:numPr>
          <w:ilvl w:val="1"/>
          <w:numId w:val="22"/>
        </w:numPr>
      </w:pPr>
      <w:r>
        <w:t>Min Number of uppercase alphabet</w:t>
      </w:r>
    </w:p>
    <w:p w14:paraId="1D46165D" w14:textId="77777777" w:rsidR="00AB340B" w:rsidRDefault="00AB340B" w:rsidP="00AB340B">
      <w:pPr>
        <w:pStyle w:val="ListParagraph"/>
        <w:numPr>
          <w:ilvl w:val="1"/>
          <w:numId w:val="22"/>
        </w:numPr>
      </w:pPr>
      <w:r>
        <w:t xml:space="preserve">Min Number of digits </w:t>
      </w:r>
    </w:p>
    <w:p w14:paraId="24D4BC2A" w14:textId="77777777" w:rsidR="00AB340B" w:rsidRDefault="00AB340B" w:rsidP="00AB340B">
      <w:pPr>
        <w:pStyle w:val="ListParagraph"/>
        <w:numPr>
          <w:ilvl w:val="1"/>
          <w:numId w:val="22"/>
        </w:numPr>
      </w:pPr>
      <w:r>
        <w:t xml:space="preserve">Min Number of Special characters </w:t>
      </w:r>
    </w:p>
    <w:p w14:paraId="10434A96" w14:textId="77777777" w:rsidR="00AB340B" w:rsidRDefault="00AB340B" w:rsidP="00AB340B">
      <w:pPr>
        <w:pStyle w:val="ListParagraph"/>
        <w:numPr>
          <w:ilvl w:val="1"/>
          <w:numId w:val="22"/>
        </w:numPr>
      </w:pPr>
      <w:r>
        <w:t>Password Expiry Duration</w:t>
      </w:r>
    </w:p>
    <w:p w14:paraId="0091203B" w14:textId="77777777" w:rsidR="00AB340B" w:rsidRDefault="00AB340B" w:rsidP="00AB340B">
      <w:pPr>
        <w:pStyle w:val="ListParagraph"/>
        <w:numPr>
          <w:ilvl w:val="1"/>
          <w:numId w:val="22"/>
        </w:numPr>
      </w:pPr>
      <w:r>
        <w:t>Consecutive number of failed login attempts to lock User id</w:t>
      </w:r>
    </w:p>
    <w:p w14:paraId="5A8E32B3" w14:textId="77777777" w:rsidR="00AB340B" w:rsidRDefault="00AB340B" w:rsidP="00AB340B">
      <w:pPr>
        <w:pStyle w:val="ListParagraph"/>
        <w:numPr>
          <w:ilvl w:val="1"/>
          <w:numId w:val="22"/>
        </w:numPr>
      </w:pPr>
      <w:r>
        <w:t>Authentication token expiry duration</w:t>
      </w:r>
    </w:p>
    <w:p w14:paraId="429452E9" w14:textId="2ACBE0EF" w:rsidR="00AB340B" w:rsidRDefault="00AB340B" w:rsidP="00152BF0">
      <w:r>
        <w:t xml:space="preserve">Last 5 passwords of a user need to be maintained and cannot be used. Password expiry date needs to be maintained and user must be forced to change the </w:t>
      </w:r>
      <w:proofErr w:type="gramStart"/>
      <w:r>
        <w:t>password on password</w:t>
      </w:r>
      <w:proofErr w:type="gramEnd"/>
      <w:r>
        <w:t xml:space="preserve"> expiry.</w:t>
      </w:r>
    </w:p>
    <w:p w14:paraId="4F3D7B73" w14:textId="77777777" w:rsidR="0080732D" w:rsidRDefault="0080732D" w:rsidP="00AB340B">
      <w:pPr>
        <w:pStyle w:val="Heading1"/>
        <w:numPr>
          <w:ilvl w:val="1"/>
          <w:numId w:val="1"/>
        </w:numPr>
      </w:pPr>
      <w:bookmarkStart w:id="175" w:name="_Toc132636205"/>
      <w:r>
        <w:t>User Authentication</w:t>
      </w:r>
      <w:bookmarkEnd w:id="175"/>
    </w:p>
    <w:p w14:paraId="04B5DD92" w14:textId="77777777" w:rsidR="0050636C" w:rsidRDefault="0050636C" w:rsidP="0050636C">
      <w:r>
        <w:t>This module will support two mechanism</w:t>
      </w:r>
      <w:r w:rsidR="00DF7206">
        <w:t>s</w:t>
      </w:r>
      <w:r>
        <w:t xml:space="preserve"> for user authentication.</w:t>
      </w:r>
      <w:r w:rsidR="00DF7206">
        <w:t xml:space="preserve"> </w:t>
      </w:r>
    </w:p>
    <w:p w14:paraId="5001E801" w14:textId="77777777" w:rsidR="00DF7206" w:rsidRDefault="00DF7206" w:rsidP="00DF7206">
      <w:pPr>
        <w:pStyle w:val="ListParagraph"/>
        <w:numPr>
          <w:ilvl w:val="0"/>
          <w:numId w:val="19"/>
        </w:numPr>
      </w:pPr>
      <w:r>
        <w:t>Local – User Id and Password based authentication</w:t>
      </w:r>
    </w:p>
    <w:p w14:paraId="742E5084" w14:textId="77777777" w:rsidR="00DF7206" w:rsidRDefault="00DF7206" w:rsidP="00DF7206">
      <w:pPr>
        <w:pStyle w:val="ListParagraph"/>
        <w:numPr>
          <w:ilvl w:val="0"/>
          <w:numId w:val="19"/>
        </w:numPr>
      </w:pPr>
      <w:r>
        <w:t xml:space="preserve">SSO </w:t>
      </w:r>
      <w:r w:rsidR="008F1AA6">
        <w:t>–</w:t>
      </w:r>
      <w:r>
        <w:t xml:space="preserve"> </w:t>
      </w:r>
      <w:r w:rsidR="008F1AA6">
        <w:t>Third party OAuth2 based authentication</w:t>
      </w:r>
    </w:p>
    <w:p w14:paraId="2FD3D635" w14:textId="77777777" w:rsidR="001F44FB" w:rsidRDefault="001F44FB" w:rsidP="00AB340B">
      <w:pPr>
        <w:pStyle w:val="Heading1"/>
        <w:numPr>
          <w:ilvl w:val="2"/>
          <w:numId w:val="1"/>
        </w:numPr>
      </w:pPr>
      <w:bookmarkStart w:id="176" w:name="_Toc132636206"/>
      <w:r>
        <w:t>Access Control Flow for local users</w:t>
      </w:r>
      <w:bookmarkEnd w:id="176"/>
    </w:p>
    <w:p w14:paraId="6CCD8BA3" w14:textId="77777777" w:rsidR="008F1AA6" w:rsidRPr="0050636C" w:rsidRDefault="008F1AA6" w:rsidP="008F1AA6">
      <w:r>
        <w:t xml:space="preserve">The </w:t>
      </w:r>
      <w:r w:rsidR="005A329C">
        <w:t>users who have</w:t>
      </w:r>
      <w:r w:rsidR="007D3DE4">
        <w:t xml:space="preserve"> the </w:t>
      </w:r>
      <w:r w:rsidR="006574C1">
        <w:t>authentication source set as local</w:t>
      </w:r>
      <w:r w:rsidR="005A329C">
        <w:t>, they need to enter user id</w:t>
      </w:r>
      <w:r w:rsidR="00872121">
        <w:t>/mobile no/email id</w:t>
      </w:r>
      <w:r w:rsidR="005A329C">
        <w:t xml:space="preserve"> and password for authentication. Once successfully authenticated, the system generates a token containing the user details (along with privileges). </w:t>
      </w:r>
      <w:r w:rsidR="00B5007E">
        <w:t xml:space="preserve">The token is set as a domain cookie. </w:t>
      </w:r>
      <w:r w:rsidR="005A329C">
        <w:t>This token is used for all future requests by the user. Once the token is invalidated or expired the user needs to re-authenticate again to generate a new token.</w:t>
      </w:r>
    </w:p>
    <w:p w14:paraId="2472EAFF" w14:textId="77777777" w:rsidR="00776FCA" w:rsidRDefault="00776FCA" w:rsidP="00AB340B">
      <w:pPr>
        <w:pStyle w:val="Heading1"/>
        <w:numPr>
          <w:ilvl w:val="2"/>
          <w:numId w:val="1"/>
        </w:numPr>
      </w:pPr>
      <w:bookmarkStart w:id="177" w:name="_Toc132636207"/>
      <w:r>
        <w:lastRenderedPageBreak/>
        <w:t>Access Control Flow</w:t>
      </w:r>
      <w:r w:rsidR="005A329C">
        <w:t xml:space="preserve"> for SSO users</w:t>
      </w:r>
      <w:bookmarkEnd w:id="177"/>
    </w:p>
    <w:p w14:paraId="67ADF8FF" w14:textId="77777777" w:rsidR="00776FCA" w:rsidRPr="00776FCA" w:rsidRDefault="00776FCA" w:rsidP="005A329C">
      <w:r w:rsidRPr="00776FCA">
        <w:t xml:space="preserve">The flow of user access control and authentication </w:t>
      </w:r>
      <w:r>
        <w:t xml:space="preserve">process </w:t>
      </w:r>
      <w:r w:rsidRPr="00776FCA">
        <w:t xml:space="preserve">will </w:t>
      </w:r>
      <w:r w:rsidR="004018C6">
        <w:t>be conceptualized l</w:t>
      </w:r>
      <w:r w:rsidR="00184C66">
        <w:t>i</w:t>
      </w:r>
      <w:r>
        <w:t>ke below</w:t>
      </w:r>
      <w:r w:rsidRPr="00776FCA">
        <w:t>.</w:t>
      </w:r>
    </w:p>
    <w:p w14:paraId="18364FF7" w14:textId="77777777" w:rsidR="0080732D" w:rsidRDefault="00A625A1" w:rsidP="00776FCA">
      <w:r>
        <w:rPr>
          <w:noProof/>
        </w:rPr>
        <w:drawing>
          <wp:inline distT="0" distB="0" distL="0" distR="0" wp14:anchorId="07F16CF6" wp14:editId="53EDDAEE">
            <wp:extent cx="5943600" cy="305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Workspace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a:ln>
                      <a:noFill/>
                    </a:ln>
                    <a:effectLst>
                      <a:softEdge rad="112500"/>
                    </a:effectLst>
                  </pic:spPr>
                </pic:pic>
              </a:graphicData>
            </a:graphic>
          </wp:inline>
        </w:drawing>
      </w:r>
    </w:p>
    <w:p w14:paraId="76A67DD6" w14:textId="77777777" w:rsidR="00A625A1" w:rsidRDefault="00A625A1" w:rsidP="00A625A1">
      <w:pPr>
        <w:ind w:firstLine="360"/>
        <w:rPr>
          <w:b/>
          <w:color w:val="548DD4" w:themeColor="text2" w:themeTint="99"/>
          <w:sz w:val="20"/>
          <w:szCs w:val="20"/>
        </w:rPr>
      </w:pPr>
      <w:r w:rsidRPr="00193690">
        <w:rPr>
          <w:b/>
          <w:color w:val="548DD4" w:themeColor="text2" w:themeTint="99"/>
          <w:sz w:val="20"/>
          <w:szCs w:val="20"/>
        </w:rPr>
        <w:t>Figure – User Access Authentication Flow Diagram</w:t>
      </w:r>
    </w:p>
    <w:p w14:paraId="6C36630A" w14:textId="77777777" w:rsidR="00A625A1" w:rsidRDefault="00A625A1" w:rsidP="001A43C6">
      <w:pPr>
        <w:pStyle w:val="ListParagraph"/>
        <w:numPr>
          <w:ilvl w:val="0"/>
          <w:numId w:val="8"/>
        </w:numPr>
      </w:pPr>
      <w:r w:rsidRPr="003F09A6">
        <w:t xml:space="preserve">The user will initiate the authentication flow by clicking a login button or by visiting a secured area of the web application. The web application generates a SAML/OAUTH message known as a SAML/OAUTH Authentication Request because SAML/OAUTH authentication is configured for the web application. This message is </w:t>
      </w:r>
      <w:r>
        <w:t>the</w:t>
      </w:r>
      <w:r w:rsidRPr="003F09A6">
        <w:t xml:space="preserve"> request to an identity prov</w:t>
      </w:r>
      <w:r>
        <w:t>ider to authenticate this user.</w:t>
      </w:r>
    </w:p>
    <w:p w14:paraId="7D8270D6" w14:textId="77777777" w:rsidR="00A625A1" w:rsidRDefault="00A625A1" w:rsidP="001A43C6">
      <w:pPr>
        <w:pStyle w:val="ListParagraph"/>
        <w:numPr>
          <w:ilvl w:val="0"/>
          <w:numId w:val="8"/>
        </w:numPr>
      </w:pPr>
      <w:r w:rsidRPr="000D3426">
        <w:t>The user's browser is forwarded to the Identity Provider with the compressed and Base64-encoded Authentication Request message as an HTTP GET parameter.</w:t>
      </w:r>
    </w:p>
    <w:p w14:paraId="102FCBD7" w14:textId="77777777" w:rsidR="00A625A1" w:rsidRDefault="00A625A1" w:rsidP="001A43C6">
      <w:pPr>
        <w:pStyle w:val="ListParagraph"/>
        <w:numPr>
          <w:ilvl w:val="0"/>
          <w:numId w:val="8"/>
        </w:numPr>
      </w:pPr>
      <w:r w:rsidRPr="000D3426">
        <w:t>After confirming that the Authentication Request originated from a Service Provider it trusts, the Identity Provider asks the user to authenticate, usually by filling out a login form.</w:t>
      </w:r>
    </w:p>
    <w:p w14:paraId="14ABA198" w14:textId="77777777" w:rsidR="00A625A1" w:rsidRPr="002146F3" w:rsidRDefault="00A625A1" w:rsidP="001A43C6">
      <w:pPr>
        <w:pStyle w:val="ListParagraph"/>
        <w:numPr>
          <w:ilvl w:val="0"/>
          <w:numId w:val="8"/>
        </w:numPr>
      </w:pPr>
      <w:r w:rsidRPr="002146F3">
        <w:t>The user authenticates with the Identity Provider using their existing credentials and if successful, the Identity Provider proceeds to create a SAML</w:t>
      </w:r>
      <w:r>
        <w:t>/OAUTH</w:t>
      </w:r>
      <w:r w:rsidRPr="002146F3">
        <w:t xml:space="preserve"> Response message that contains a SAML</w:t>
      </w:r>
      <w:r>
        <w:t>/OAUTH</w:t>
      </w:r>
      <w:r w:rsidRPr="002146F3">
        <w:t xml:space="preserve"> Assertion. In essence, by constructing the SAML Assertion, the Identity Provider asserts that this user has authenticated successfully and they are known to have certain characteristics that are released in the form of SAML</w:t>
      </w:r>
      <w:r>
        <w:t>/OAUTH</w:t>
      </w:r>
      <w:r w:rsidRPr="002146F3">
        <w:t xml:space="preserve"> Attributes and their values.</w:t>
      </w:r>
    </w:p>
    <w:p w14:paraId="1762F753" w14:textId="77777777" w:rsidR="00A625A1" w:rsidRPr="002146F3" w:rsidRDefault="00A625A1" w:rsidP="001A43C6">
      <w:pPr>
        <w:pStyle w:val="ListParagraph"/>
        <w:numPr>
          <w:ilvl w:val="0"/>
          <w:numId w:val="8"/>
        </w:numPr>
      </w:pPr>
      <w:r w:rsidRPr="002146F3">
        <w:t>The Identity Provider, then, instructs the user’s browser to make an HTTP POST request to the URL where the Service Provider expects SAML</w:t>
      </w:r>
      <w:r>
        <w:t>/OAUTH</w:t>
      </w:r>
      <w:r w:rsidRPr="002146F3">
        <w:t xml:space="preserve"> Response </w:t>
      </w:r>
      <w:r w:rsidRPr="002146F3">
        <w:lastRenderedPageBreak/>
        <w:t>messages, called the Assertion Consumer Service URL, with the SAML</w:t>
      </w:r>
      <w:r>
        <w:t>/OAUTH</w:t>
      </w:r>
      <w:r w:rsidRPr="002146F3">
        <w:t xml:space="preserve"> Response Base64 and URL encoded in the body of the request.</w:t>
      </w:r>
    </w:p>
    <w:p w14:paraId="4AB6D9FB" w14:textId="77777777" w:rsidR="00A625A1" w:rsidRDefault="00A625A1" w:rsidP="001A43C6">
      <w:pPr>
        <w:pStyle w:val="ListParagraph"/>
        <w:numPr>
          <w:ilvl w:val="0"/>
          <w:numId w:val="8"/>
        </w:numPr>
      </w:pPr>
      <w:r w:rsidRPr="002146F3">
        <w:t>Finally, the Service Provider receives the SAML</w:t>
      </w:r>
      <w:r>
        <w:t>/OAUTH</w:t>
      </w:r>
      <w:r w:rsidRPr="002146F3">
        <w:t xml:space="preserve"> Response to the SAML Authentication Request it had originally created and after verifying its authenticity and integrity, “consumes” it in order to retrieve the fact that the user has been successfully authenticated and the information about that user’s identity in the form of attributes. It then passes this information to the web application for it to create a session for the user.</w:t>
      </w:r>
    </w:p>
    <w:p w14:paraId="63D5602D" w14:textId="77777777" w:rsidR="00A625A1" w:rsidRDefault="00A625A1" w:rsidP="004018C6">
      <w:pPr>
        <w:pStyle w:val="ListParagraph"/>
      </w:pPr>
      <w:r w:rsidRPr="0039225B">
        <w:t xml:space="preserve">The </w:t>
      </w:r>
      <w:r>
        <w:t>application</w:t>
      </w:r>
      <w:r w:rsidRPr="0039225B">
        <w:t xml:space="preserve"> will issue an access control error if the user authentication fails and their identity does not match.</w:t>
      </w:r>
    </w:p>
    <w:p w14:paraId="0BD79111" w14:textId="77777777" w:rsidR="00A625A1" w:rsidRDefault="001F44FB" w:rsidP="00AB340B">
      <w:pPr>
        <w:pStyle w:val="Heading1"/>
        <w:numPr>
          <w:ilvl w:val="2"/>
          <w:numId w:val="1"/>
        </w:numPr>
      </w:pPr>
      <w:bookmarkStart w:id="178" w:name="_Toc132636208"/>
      <w:r>
        <w:t>[FR-</w:t>
      </w:r>
      <w:r w:rsidR="00872121">
        <w:t>1</w:t>
      </w:r>
      <w:r w:rsidR="001740B1">
        <w:t>3</w:t>
      </w:r>
      <w:r>
        <w:t xml:space="preserve">] </w:t>
      </w:r>
      <w:r w:rsidR="00A625A1">
        <w:t>Login</w:t>
      </w:r>
      <w:bookmarkEnd w:id="178"/>
    </w:p>
    <w:p w14:paraId="67E4F02C" w14:textId="77777777" w:rsidR="00A625A1" w:rsidRDefault="005A329C" w:rsidP="005A329C">
      <w:r>
        <w:t xml:space="preserve">Any attempt to access any protected resources of User Management module or any other SSTL platform modules (i.e. ATS) will redirect the user to a Login page. </w:t>
      </w:r>
      <w:r w:rsidR="00374047">
        <w:t xml:space="preserve">This login page end point will be published by the User management module. </w:t>
      </w:r>
      <w:r>
        <w:t xml:space="preserve">User needs to enter the user id </w:t>
      </w:r>
      <w:r w:rsidR="00872121">
        <w:t xml:space="preserve">or mobile number or email id </w:t>
      </w:r>
      <w:r>
        <w:t>and click next. System will check if the entered user id</w:t>
      </w:r>
      <w:r w:rsidR="00872121">
        <w:t>/email id /mobile no.</w:t>
      </w:r>
      <w:r>
        <w:t xml:space="preserve"> exist and what is the authentication source. In case the auth</w:t>
      </w:r>
      <w:r w:rsidR="001F44FB">
        <w:t>entication</w:t>
      </w:r>
      <w:r>
        <w:t xml:space="preserve"> source is local</w:t>
      </w:r>
      <w:r w:rsidR="00872121">
        <w:t>,</w:t>
      </w:r>
      <w:r>
        <w:t xml:space="preserve"> user will be prompted for password. But in case the </w:t>
      </w:r>
      <w:r w:rsidR="001F44FB">
        <w:t xml:space="preserve">authentication </w:t>
      </w:r>
      <w:r>
        <w:t>source is SSO, user will be redirected to the authentication provider page (i.e. Azure login).</w:t>
      </w:r>
    </w:p>
    <w:p w14:paraId="54DEAE43" w14:textId="77777777" w:rsidR="005A329C" w:rsidRDefault="005A329C" w:rsidP="005A329C">
      <w:r>
        <w:t>Once successfully authenticated the user will be redirected to the protected resource</w:t>
      </w:r>
      <w:r w:rsidR="00872121">
        <w:t xml:space="preserve"> originally attempted to access via URL redirection. (See </w:t>
      </w:r>
      <w:hyperlink w:anchor="_Integration_Requirements" w:history="1">
        <w:r w:rsidR="00872121" w:rsidRPr="00872121">
          <w:rPr>
            <w:rStyle w:val="Hyperlink"/>
          </w:rPr>
          <w:t>Section 10 – Integration Requirements</w:t>
        </w:r>
      </w:hyperlink>
      <w:r w:rsidR="00872121">
        <w:t>)</w:t>
      </w:r>
    </w:p>
    <w:p w14:paraId="7DD017DA" w14:textId="77777777" w:rsidR="005A329C" w:rsidRDefault="005A329C" w:rsidP="005A329C">
      <w:r>
        <w:t>Suspended or deleted users will not be able to authenticate themselves. Users for whom password has been res</w:t>
      </w:r>
      <w:r w:rsidR="00152BF0">
        <w:t>e</w:t>
      </w:r>
      <w:r>
        <w:t>t or password is expired</w:t>
      </w:r>
      <w:r w:rsidR="00152BF0">
        <w:t xml:space="preserve"> or  logging in for the first time </w:t>
      </w:r>
      <w:r>
        <w:t>they will be first forced to change their password, and then only redirected to the protected resource originally attempted to access.</w:t>
      </w:r>
    </w:p>
    <w:p w14:paraId="33300C65" w14:textId="77777777" w:rsidR="00152BF0" w:rsidRDefault="001F44FB" w:rsidP="00152BF0">
      <w:r>
        <w:t xml:space="preserve">In case of </w:t>
      </w:r>
      <w:r w:rsidR="00152BF0">
        <w:t xml:space="preserve">consecutive </w:t>
      </w:r>
      <w:r>
        <w:t>failed login attempts, system must inform user about number of attempts remaining before user is locked.</w:t>
      </w:r>
      <w:r w:rsidR="00152BF0">
        <w:t xml:space="preserve"> Also captcha based validation will be there to prevent brute force attack or login by robots.</w:t>
      </w:r>
    </w:p>
    <w:p w14:paraId="55583E74" w14:textId="77777777" w:rsidR="00A625A1" w:rsidRDefault="001F44FB" w:rsidP="00AB340B">
      <w:pPr>
        <w:pStyle w:val="Heading1"/>
        <w:numPr>
          <w:ilvl w:val="2"/>
          <w:numId w:val="1"/>
        </w:numPr>
      </w:pPr>
      <w:bookmarkStart w:id="179" w:name="_Toc132636209"/>
      <w:r>
        <w:t>[FR-</w:t>
      </w:r>
      <w:r w:rsidR="00872121">
        <w:t>1</w:t>
      </w:r>
      <w:r w:rsidR="001740B1">
        <w:t>4</w:t>
      </w:r>
      <w:r>
        <w:t xml:space="preserve">] </w:t>
      </w:r>
      <w:r w:rsidR="00A625A1">
        <w:t>Forgot Password</w:t>
      </w:r>
      <w:bookmarkEnd w:id="179"/>
    </w:p>
    <w:p w14:paraId="3560D816" w14:textId="77777777" w:rsidR="005A329C" w:rsidRDefault="001F44FB" w:rsidP="005A329C">
      <w:r>
        <w:t>In the login page itself an option for Forgot Password use case will be provided</w:t>
      </w:r>
      <w:r w:rsidR="005A329C">
        <w:t xml:space="preserve">. </w:t>
      </w:r>
      <w:r>
        <w:t>If users have forgotten their password, u</w:t>
      </w:r>
      <w:r w:rsidR="005A329C">
        <w:t xml:space="preserve">sers can reset their password either through email </w:t>
      </w:r>
      <w:r w:rsidR="00152BF0">
        <w:t xml:space="preserve">based </w:t>
      </w:r>
      <w:r w:rsidR="005A329C">
        <w:t>or mob</w:t>
      </w:r>
      <w:r>
        <w:t xml:space="preserve">ile number </w:t>
      </w:r>
      <w:r w:rsidR="00152BF0">
        <w:t xml:space="preserve">based </w:t>
      </w:r>
      <w:r>
        <w:t>OTP.</w:t>
      </w:r>
      <w:r w:rsidR="00152BF0">
        <w:t xml:space="preserve"> Users need to enter wither their mobile number or email. The entered mobile or email id should be same as on record for that user. The password is reset and auto generated password is sent to </w:t>
      </w:r>
      <w:r w:rsidR="00646E32">
        <w:t xml:space="preserve">the email or SMS. The validity of the password </w:t>
      </w:r>
      <w:r w:rsidR="00646E32">
        <w:lastRenderedPageBreak/>
        <w:t>will be max 10 minutes. On successful authentication with the password system should force the user to change password.</w:t>
      </w:r>
    </w:p>
    <w:p w14:paraId="5F4E85B4" w14:textId="77777777" w:rsidR="00B5007E" w:rsidRDefault="00B5007E" w:rsidP="005A329C">
      <w:r>
        <w:t>Forgot password is only applicable for users having authentication source set at Local.</w:t>
      </w:r>
    </w:p>
    <w:p w14:paraId="626C2FB1" w14:textId="77777777" w:rsidR="0080732D" w:rsidRDefault="001F44FB" w:rsidP="00AB340B">
      <w:pPr>
        <w:pStyle w:val="Heading1"/>
        <w:numPr>
          <w:ilvl w:val="2"/>
          <w:numId w:val="1"/>
        </w:numPr>
      </w:pPr>
      <w:bookmarkStart w:id="180" w:name="_Toc132636210"/>
      <w:r>
        <w:t>[FR-</w:t>
      </w:r>
      <w:r w:rsidR="00872121">
        <w:t>1</w:t>
      </w:r>
      <w:r w:rsidR="001740B1">
        <w:t>5</w:t>
      </w:r>
      <w:r>
        <w:t xml:space="preserve">] </w:t>
      </w:r>
      <w:r w:rsidR="00A625A1">
        <w:t>Change Password</w:t>
      </w:r>
      <w:bookmarkEnd w:id="180"/>
    </w:p>
    <w:p w14:paraId="6B6E8951" w14:textId="77777777" w:rsidR="00646E32" w:rsidRDefault="00374047" w:rsidP="00646E32">
      <w:bookmarkStart w:id="181" w:name="_Toc114230040"/>
      <w:r>
        <w:t>User management module will publish an endpoint for Password change for authenticated users. Users need to enter their old password, new password and retype new password. The password should be validated against the password policy configured.</w:t>
      </w:r>
      <w:r w:rsidR="003205EA">
        <w:t xml:space="preserve"> This will be only available for users whose authentication source is local.</w:t>
      </w:r>
      <w:r w:rsidR="00C6449D">
        <w:t xml:space="preserve"> The URL for password change needs to be integrated in the other platform modules (i.e. ATS) as URL redirection or i</w:t>
      </w:r>
      <w:r w:rsidR="00AB340B">
        <w:t>f</w:t>
      </w:r>
      <w:r w:rsidR="00C6449D">
        <w:t>rame</w:t>
      </w:r>
      <w:r w:rsidR="00252907">
        <w:t xml:space="preserve"> integration</w:t>
      </w:r>
      <w:r w:rsidR="00C6449D">
        <w:t xml:space="preserve">. </w:t>
      </w:r>
    </w:p>
    <w:p w14:paraId="0A96D779" w14:textId="77777777" w:rsidR="00AB340B" w:rsidRDefault="00AB340B" w:rsidP="00AB340B">
      <w:r>
        <w:t>Change password is only applicable for users having authentication source set at Local.</w:t>
      </w:r>
    </w:p>
    <w:p w14:paraId="57D4F7ED" w14:textId="77777777" w:rsidR="007F4CC9" w:rsidRDefault="007F4CC9" w:rsidP="00AB340B">
      <w:pPr>
        <w:pStyle w:val="Heading1"/>
        <w:numPr>
          <w:ilvl w:val="0"/>
          <w:numId w:val="1"/>
        </w:numPr>
      </w:pPr>
      <w:bookmarkStart w:id="182" w:name="_Toc132636211"/>
      <w:r>
        <w:t>System Configurations</w:t>
      </w:r>
      <w:bookmarkEnd w:id="181"/>
      <w:bookmarkEnd w:id="182"/>
    </w:p>
    <w:p w14:paraId="20381711" w14:textId="77777777" w:rsidR="0009543F" w:rsidRDefault="0050636C" w:rsidP="001A43C6">
      <w:pPr>
        <w:pStyle w:val="ListParagraph"/>
        <w:numPr>
          <w:ilvl w:val="0"/>
          <w:numId w:val="2"/>
        </w:numPr>
      </w:pPr>
      <w:r w:rsidRPr="0050636C">
        <w:rPr>
          <w:b/>
        </w:rPr>
        <w:t>SSO Configuration</w:t>
      </w:r>
      <w:r>
        <w:t xml:space="preserve"> - </w:t>
      </w:r>
      <w:r w:rsidR="007F4CC9">
        <w:t>Following system level c</w:t>
      </w:r>
      <w:r w:rsidR="0009543F">
        <w:t>onfiguration will be provided for SSO configuration (</w:t>
      </w:r>
      <w:r w:rsidR="00D87765">
        <w:t>OAuth2 or</w:t>
      </w:r>
      <w:r w:rsidR="0009543F">
        <w:t xml:space="preserve"> OIDC)</w:t>
      </w:r>
      <w:r w:rsidR="00D87765">
        <w:t>. This will be implementation specific configuration done once during implementation.</w:t>
      </w:r>
    </w:p>
    <w:p w14:paraId="22D9A418" w14:textId="77777777" w:rsidR="0009543F" w:rsidRDefault="0009543F" w:rsidP="001A43C6">
      <w:pPr>
        <w:pStyle w:val="ListParagraph"/>
        <w:numPr>
          <w:ilvl w:val="1"/>
          <w:numId w:val="2"/>
        </w:numPr>
      </w:pPr>
      <w:bookmarkStart w:id="183" w:name="_Toc345929886"/>
      <w:r>
        <w:t>Token URL</w:t>
      </w:r>
    </w:p>
    <w:p w14:paraId="1278FA0C" w14:textId="77777777" w:rsidR="0009543F" w:rsidRDefault="0009543F" w:rsidP="001A43C6">
      <w:pPr>
        <w:pStyle w:val="ListParagraph"/>
        <w:numPr>
          <w:ilvl w:val="1"/>
          <w:numId w:val="2"/>
        </w:numPr>
      </w:pPr>
      <w:r>
        <w:t>Authorization URL</w:t>
      </w:r>
    </w:p>
    <w:p w14:paraId="461D6338" w14:textId="77777777" w:rsidR="00722131" w:rsidRDefault="00722131" w:rsidP="001A43C6">
      <w:pPr>
        <w:pStyle w:val="ListParagraph"/>
        <w:numPr>
          <w:ilvl w:val="1"/>
          <w:numId w:val="2"/>
        </w:numPr>
      </w:pPr>
      <w:r>
        <w:t>Client Id</w:t>
      </w:r>
    </w:p>
    <w:p w14:paraId="70743268" w14:textId="77777777" w:rsidR="00722131" w:rsidRDefault="00722131" w:rsidP="001A43C6">
      <w:pPr>
        <w:pStyle w:val="ListParagraph"/>
        <w:numPr>
          <w:ilvl w:val="1"/>
          <w:numId w:val="2"/>
        </w:numPr>
      </w:pPr>
      <w:r>
        <w:t>Client Secret</w:t>
      </w:r>
    </w:p>
    <w:p w14:paraId="34BEC288" w14:textId="77777777" w:rsidR="0050636C" w:rsidRDefault="0050636C" w:rsidP="0050636C">
      <w:pPr>
        <w:pStyle w:val="ListParagraph"/>
        <w:numPr>
          <w:ilvl w:val="0"/>
          <w:numId w:val="2"/>
        </w:numPr>
      </w:pPr>
      <w:r w:rsidRPr="0050636C">
        <w:rPr>
          <w:b/>
        </w:rPr>
        <w:t>Dynamic Password Policy</w:t>
      </w:r>
      <w:r>
        <w:t xml:space="preserve"> - Dynamic password policy needs to be supported. Following password parameters should be configurable – </w:t>
      </w:r>
    </w:p>
    <w:p w14:paraId="1539B3E6" w14:textId="77777777" w:rsidR="0050636C" w:rsidRDefault="0050636C" w:rsidP="0050636C">
      <w:pPr>
        <w:pStyle w:val="ListParagraph"/>
        <w:numPr>
          <w:ilvl w:val="1"/>
          <w:numId w:val="2"/>
        </w:numPr>
      </w:pPr>
      <w:r>
        <w:t xml:space="preserve">Min length of Password </w:t>
      </w:r>
    </w:p>
    <w:p w14:paraId="61B745E2" w14:textId="77777777" w:rsidR="0050636C" w:rsidRDefault="0050636C" w:rsidP="0050636C">
      <w:pPr>
        <w:pStyle w:val="ListParagraph"/>
        <w:numPr>
          <w:ilvl w:val="1"/>
          <w:numId w:val="2"/>
        </w:numPr>
      </w:pPr>
      <w:r>
        <w:t xml:space="preserve">Max Length of Password </w:t>
      </w:r>
    </w:p>
    <w:p w14:paraId="4F00EC4E" w14:textId="77777777" w:rsidR="0050636C" w:rsidRDefault="0050636C" w:rsidP="0050636C">
      <w:pPr>
        <w:pStyle w:val="ListParagraph"/>
        <w:numPr>
          <w:ilvl w:val="1"/>
          <w:numId w:val="2"/>
        </w:numPr>
      </w:pPr>
      <w:r>
        <w:t xml:space="preserve">Min Number of lowercase alphabet </w:t>
      </w:r>
    </w:p>
    <w:p w14:paraId="71765A2E" w14:textId="77777777" w:rsidR="0050636C" w:rsidRDefault="0050636C" w:rsidP="0050636C">
      <w:pPr>
        <w:pStyle w:val="ListParagraph"/>
        <w:numPr>
          <w:ilvl w:val="1"/>
          <w:numId w:val="2"/>
        </w:numPr>
      </w:pPr>
      <w:r>
        <w:t>Min Number of uppercase alphabet</w:t>
      </w:r>
    </w:p>
    <w:p w14:paraId="646E7B7D" w14:textId="77777777" w:rsidR="0050636C" w:rsidRDefault="0050636C" w:rsidP="0050636C">
      <w:pPr>
        <w:pStyle w:val="ListParagraph"/>
        <w:numPr>
          <w:ilvl w:val="1"/>
          <w:numId w:val="2"/>
        </w:numPr>
      </w:pPr>
      <w:r>
        <w:t xml:space="preserve">Min Number of digits </w:t>
      </w:r>
    </w:p>
    <w:p w14:paraId="7D845016" w14:textId="77777777" w:rsidR="0050636C" w:rsidRDefault="0050636C" w:rsidP="0050636C">
      <w:pPr>
        <w:pStyle w:val="ListParagraph"/>
        <w:numPr>
          <w:ilvl w:val="1"/>
          <w:numId w:val="2"/>
        </w:numPr>
      </w:pPr>
      <w:r>
        <w:t xml:space="preserve">Min Number of Special characters </w:t>
      </w:r>
    </w:p>
    <w:p w14:paraId="5801487D" w14:textId="77777777" w:rsidR="0050636C" w:rsidRDefault="0050636C" w:rsidP="0050636C">
      <w:pPr>
        <w:pStyle w:val="ListParagraph"/>
        <w:numPr>
          <w:ilvl w:val="1"/>
          <w:numId w:val="2"/>
        </w:numPr>
      </w:pPr>
      <w:r>
        <w:t>Password Expiry Duration</w:t>
      </w:r>
    </w:p>
    <w:p w14:paraId="4446BDD9" w14:textId="77777777" w:rsidR="0050636C" w:rsidRDefault="0050636C" w:rsidP="00872121">
      <w:pPr>
        <w:pStyle w:val="ListParagraph"/>
        <w:numPr>
          <w:ilvl w:val="0"/>
          <w:numId w:val="2"/>
        </w:numPr>
      </w:pPr>
      <w:r>
        <w:t>Consecutive number of failed login attempts to lock User id</w:t>
      </w:r>
    </w:p>
    <w:p w14:paraId="68EE10E3" w14:textId="77777777" w:rsidR="0050636C" w:rsidRDefault="00872121" w:rsidP="00872121">
      <w:pPr>
        <w:pStyle w:val="ListParagraph"/>
        <w:numPr>
          <w:ilvl w:val="0"/>
          <w:numId w:val="2"/>
        </w:numPr>
      </w:pPr>
      <w:r>
        <w:t>Authentication token expiry duration</w:t>
      </w:r>
    </w:p>
    <w:p w14:paraId="100AB341" w14:textId="77777777" w:rsidR="007F4CC9" w:rsidRDefault="007F4CC9" w:rsidP="00AB340B">
      <w:pPr>
        <w:pStyle w:val="Heading1"/>
        <w:numPr>
          <w:ilvl w:val="0"/>
          <w:numId w:val="1"/>
        </w:numPr>
      </w:pPr>
      <w:bookmarkStart w:id="184" w:name="_Toc114230041"/>
      <w:bookmarkStart w:id="185" w:name="_Toc132636212"/>
      <w:r>
        <w:t>Other System Requirements/ Non-Functional Requirements</w:t>
      </w:r>
      <w:bookmarkEnd w:id="183"/>
      <w:bookmarkEnd w:id="184"/>
      <w:bookmarkEnd w:id="185"/>
    </w:p>
    <w:p w14:paraId="058B6F7A" w14:textId="77777777" w:rsidR="007F4CC9" w:rsidRDefault="007F4CC9" w:rsidP="001A43C6">
      <w:pPr>
        <w:pStyle w:val="ListParagraph"/>
        <w:numPr>
          <w:ilvl w:val="0"/>
          <w:numId w:val="4"/>
        </w:numPr>
      </w:pPr>
      <w:r>
        <w:t>Availability of APIs for all user operations</w:t>
      </w:r>
    </w:p>
    <w:p w14:paraId="51404AE6" w14:textId="77777777" w:rsidR="007F4CC9" w:rsidRDefault="007F4CC9" w:rsidP="001A43C6">
      <w:pPr>
        <w:pStyle w:val="ListParagraph"/>
        <w:numPr>
          <w:ilvl w:val="0"/>
          <w:numId w:val="4"/>
        </w:numPr>
      </w:pPr>
      <w:r>
        <w:t xml:space="preserve">Availability of detailed log files </w:t>
      </w:r>
      <w:r w:rsidR="007D0B91">
        <w:t>for all operations</w:t>
      </w:r>
    </w:p>
    <w:p w14:paraId="2A864082" w14:textId="77777777" w:rsidR="004C08CC" w:rsidRDefault="004C08CC" w:rsidP="001A43C6">
      <w:pPr>
        <w:pStyle w:val="ListParagraph"/>
        <w:numPr>
          <w:ilvl w:val="0"/>
          <w:numId w:val="4"/>
        </w:numPr>
      </w:pPr>
      <w:r>
        <w:lastRenderedPageBreak/>
        <w:t>Pagination on all tabular views and lists</w:t>
      </w:r>
    </w:p>
    <w:p w14:paraId="7B6584BA" w14:textId="77777777" w:rsidR="004C08CC" w:rsidRDefault="004C08CC" w:rsidP="001A43C6">
      <w:pPr>
        <w:pStyle w:val="ListParagraph"/>
        <w:numPr>
          <w:ilvl w:val="0"/>
          <w:numId w:val="4"/>
        </w:numPr>
      </w:pPr>
      <w:r>
        <w:t>There should be traversable links on all reference to the main entities of the system (Role, Function and User). For example if in a GUI view user details is being shown and it is showing roles of the user, then those roles should be navigable, meaning clicking on the role will take the user to the role view GUI.</w:t>
      </w:r>
    </w:p>
    <w:p w14:paraId="00A1DB0B" w14:textId="77777777" w:rsidR="00646E32" w:rsidRDefault="00646E32" w:rsidP="001A43C6">
      <w:pPr>
        <w:pStyle w:val="ListParagraph"/>
        <w:numPr>
          <w:ilvl w:val="0"/>
          <w:numId w:val="4"/>
        </w:numPr>
      </w:pPr>
      <w:r>
        <w:t>Any URL redirection</w:t>
      </w:r>
      <w:r w:rsidR="00872121">
        <w:t xml:space="preserve"> (in case of authentication success and failure)</w:t>
      </w:r>
      <w:r>
        <w:t xml:space="preserve"> from the user management module should not happen outside the current domain.</w:t>
      </w:r>
    </w:p>
    <w:p w14:paraId="5C5CF80E" w14:textId="77777777" w:rsidR="00A625A1" w:rsidRDefault="00A625A1" w:rsidP="00AB340B">
      <w:pPr>
        <w:pStyle w:val="Heading1"/>
        <w:numPr>
          <w:ilvl w:val="1"/>
          <w:numId w:val="1"/>
        </w:numPr>
      </w:pPr>
      <w:bookmarkStart w:id="186" w:name="_Toc132636213"/>
      <w:r>
        <w:t>Audit Trail</w:t>
      </w:r>
      <w:bookmarkEnd w:id="186"/>
    </w:p>
    <w:p w14:paraId="75A520BA" w14:textId="77777777" w:rsidR="00A625A1" w:rsidRDefault="00A625A1" w:rsidP="004018C6">
      <w:pPr>
        <w:ind w:left="360"/>
      </w:pPr>
      <w:r>
        <w:t>System will capture all types of events which can show who did, what activity happened and when. The administrator will</w:t>
      </w:r>
      <w:r w:rsidRPr="009336C8">
        <w:t xml:space="preserve"> examine all types of </w:t>
      </w:r>
      <w:r>
        <w:t xml:space="preserve">change </w:t>
      </w:r>
      <w:r w:rsidRPr="009336C8">
        <w:t>log</w:t>
      </w:r>
      <w:r>
        <w:t xml:space="preserve">s to </w:t>
      </w:r>
      <w:r w:rsidRPr="009336C8">
        <w:t xml:space="preserve">get a complete picture of normal and abnormal events on </w:t>
      </w:r>
      <w:r>
        <w:t xml:space="preserve">the user management system. </w:t>
      </w:r>
    </w:p>
    <w:p w14:paraId="5AE57D99" w14:textId="77777777" w:rsidR="00A625A1" w:rsidRDefault="00A625A1" w:rsidP="001A43C6">
      <w:pPr>
        <w:pStyle w:val="ListParagraph"/>
        <w:numPr>
          <w:ilvl w:val="2"/>
          <w:numId w:val="5"/>
        </w:numPr>
      </w:pPr>
      <w:r>
        <w:t>The following fields will be captured for each event performed by a User</w:t>
      </w:r>
    </w:p>
    <w:tbl>
      <w:tblPr>
        <w:tblStyle w:val="MediumList2-Accent1"/>
        <w:tblW w:w="7821" w:type="dxa"/>
        <w:jc w:val="center"/>
        <w:tblLook w:val="04A0" w:firstRow="1" w:lastRow="0" w:firstColumn="1" w:lastColumn="0" w:noHBand="0" w:noVBand="1"/>
      </w:tblPr>
      <w:tblGrid>
        <w:gridCol w:w="1715"/>
        <w:gridCol w:w="6106"/>
      </w:tblGrid>
      <w:tr w:rsidR="00A625A1" w:rsidRPr="001B5D18" w14:paraId="7D95285D" w14:textId="77777777" w:rsidTr="00D00723">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100" w:firstRow="0" w:lastRow="0" w:firstColumn="1" w:lastColumn="0" w:oddVBand="0" w:evenVBand="0" w:oddHBand="0" w:evenHBand="0" w:firstRowFirstColumn="1" w:firstRowLastColumn="0" w:lastRowFirstColumn="0" w:lastRowLastColumn="0"/>
            <w:tcW w:w="1715" w:type="dxa"/>
            <w:tcBorders>
              <w:top w:val="single" w:sz="4" w:space="0" w:color="auto"/>
              <w:left w:val="single" w:sz="4" w:space="0" w:color="auto"/>
              <w:bottom w:val="single" w:sz="4" w:space="0" w:color="auto"/>
              <w:right w:val="single" w:sz="4" w:space="0" w:color="auto"/>
            </w:tcBorders>
            <w:hideMark/>
          </w:tcPr>
          <w:p w14:paraId="31104481" w14:textId="77777777" w:rsidR="00A625A1" w:rsidRPr="00666901" w:rsidRDefault="00A625A1" w:rsidP="00D00723">
            <w:pPr>
              <w:jc w:val="left"/>
              <w:rPr>
                <w:rFonts w:eastAsiaTheme="minorHAnsi" w:cstheme="minorBidi"/>
                <w:b/>
                <w:color w:val="auto"/>
                <w:sz w:val="20"/>
                <w:szCs w:val="20"/>
              </w:rPr>
            </w:pPr>
            <w:r w:rsidRPr="00666901">
              <w:rPr>
                <w:rFonts w:eastAsiaTheme="minorHAnsi" w:cstheme="minorBidi"/>
                <w:b/>
                <w:color w:val="auto"/>
                <w:sz w:val="20"/>
                <w:szCs w:val="20"/>
              </w:rPr>
              <w:t>Field Name</w:t>
            </w:r>
          </w:p>
        </w:tc>
        <w:tc>
          <w:tcPr>
            <w:tcW w:w="6106" w:type="dxa"/>
            <w:tcBorders>
              <w:top w:val="single" w:sz="4" w:space="0" w:color="auto"/>
              <w:left w:val="single" w:sz="4" w:space="0" w:color="auto"/>
              <w:bottom w:val="single" w:sz="4" w:space="0" w:color="auto"/>
              <w:right w:val="single" w:sz="4" w:space="0" w:color="auto"/>
            </w:tcBorders>
            <w:hideMark/>
          </w:tcPr>
          <w:p w14:paraId="5820CE3F" w14:textId="77777777" w:rsidR="00A625A1" w:rsidRPr="00666901" w:rsidRDefault="00A625A1" w:rsidP="00D00723">
            <w:pPr>
              <w:jc w:val="left"/>
              <w:cnfStyle w:val="100000000000" w:firstRow="1" w:lastRow="0" w:firstColumn="0" w:lastColumn="0" w:oddVBand="0" w:evenVBand="0" w:oddHBand="0" w:evenHBand="0" w:firstRowFirstColumn="0" w:firstRowLastColumn="0" w:lastRowFirstColumn="0" w:lastRowLastColumn="0"/>
              <w:rPr>
                <w:rFonts w:eastAsiaTheme="minorHAnsi" w:cstheme="minorBidi"/>
                <w:b/>
                <w:color w:val="auto"/>
                <w:sz w:val="20"/>
                <w:szCs w:val="20"/>
              </w:rPr>
            </w:pPr>
            <w:r w:rsidRPr="00666901">
              <w:rPr>
                <w:rFonts w:eastAsiaTheme="minorHAnsi" w:cstheme="minorBidi"/>
                <w:b/>
                <w:color w:val="auto"/>
                <w:sz w:val="20"/>
                <w:szCs w:val="20"/>
              </w:rPr>
              <w:t>Details</w:t>
            </w:r>
          </w:p>
        </w:tc>
      </w:tr>
      <w:tr w:rsidR="00A625A1" w:rsidRPr="001B5D18" w14:paraId="4D5E23EA" w14:textId="77777777" w:rsidTr="00D00723">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single" w:sz="4" w:space="0" w:color="auto"/>
              <w:right w:val="single" w:sz="4" w:space="0" w:color="auto"/>
            </w:tcBorders>
            <w:hideMark/>
          </w:tcPr>
          <w:p w14:paraId="5E3A840D" w14:textId="77777777" w:rsidR="00A625A1" w:rsidRPr="00666901" w:rsidRDefault="0050636C" w:rsidP="00D00723">
            <w:pPr>
              <w:jc w:val="left"/>
              <w:rPr>
                <w:rFonts w:eastAsiaTheme="minorHAnsi" w:cstheme="minorBidi"/>
                <w:color w:val="auto"/>
                <w:sz w:val="20"/>
                <w:szCs w:val="20"/>
              </w:rPr>
            </w:pPr>
            <w:r>
              <w:rPr>
                <w:rFonts w:eastAsiaTheme="minorHAnsi" w:cstheme="minorBidi"/>
                <w:color w:val="auto"/>
                <w:sz w:val="20"/>
                <w:szCs w:val="20"/>
              </w:rPr>
              <w:t>Event id</w:t>
            </w:r>
          </w:p>
        </w:tc>
        <w:tc>
          <w:tcPr>
            <w:tcW w:w="6106" w:type="dxa"/>
            <w:tcBorders>
              <w:top w:val="single" w:sz="4" w:space="0" w:color="auto"/>
              <w:left w:val="single" w:sz="4" w:space="0" w:color="auto"/>
              <w:bottom w:val="single" w:sz="4" w:space="0" w:color="auto"/>
              <w:right w:val="single" w:sz="4" w:space="0" w:color="auto"/>
            </w:tcBorders>
            <w:hideMark/>
          </w:tcPr>
          <w:p w14:paraId="05E8C1C4" w14:textId="77777777" w:rsidR="00A625A1" w:rsidRPr="00666901" w:rsidRDefault="0050636C" w:rsidP="00D00723">
            <w:pPr>
              <w:jc w:val="left"/>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 w:val="20"/>
                <w:szCs w:val="20"/>
              </w:rPr>
            </w:pPr>
            <w:r>
              <w:rPr>
                <w:rFonts w:eastAsiaTheme="minorHAnsi" w:cstheme="minorBidi"/>
                <w:color w:val="auto"/>
                <w:sz w:val="20"/>
                <w:szCs w:val="20"/>
              </w:rPr>
              <w:t>UUID</w:t>
            </w:r>
            <w:r w:rsidR="00A625A1" w:rsidRPr="00666901">
              <w:rPr>
                <w:rFonts w:eastAsiaTheme="minorHAnsi" w:cstheme="minorBidi"/>
                <w:color w:val="auto"/>
                <w:sz w:val="20"/>
                <w:szCs w:val="20"/>
              </w:rPr>
              <w:t xml:space="preserve"> </w:t>
            </w:r>
          </w:p>
        </w:tc>
      </w:tr>
      <w:tr w:rsidR="00A625A1" w:rsidRPr="001B5D18" w14:paraId="5CE0EA2A" w14:textId="77777777" w:rsidTr="00D00723">
        <w:trPr>
          <w:trHeight w:val="392"/>
          <w:jc w:val="center"/>
        </w:trPr>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single" w:sz="4" w:space="0" w:color="auto"/>
              <w:right w:val="single" w:sz="4" w:space="0" w:color="auto"/>
            </w:tcBorders>
            <w:hideMark/>
          </w:tcPr>
          <w:p w14:paraId="2F94AC30" w14:textId="77777777" w:rsidR="00A625A1" w:rsidRPr="00666901" w:rsidRDefault="00A625A1" w:rsidP="00D00723">
            <w:pPr>
              <w:jc w:val="left"/>
              <w:rPr>
                <w:rFonts w:eastAsiaTheme="minorHAnsi" w:cstheme="minorBidi"/>
                <w:color w:val="auto"/>
                <w:sz w:val="20"/>
                <w:szCs w:val="20"/>
              </w:rPr>
            </w:pPr>
            <w:r w:rsidRPr="00666901">
              <w:rPr>
                <w:rFonts w:eastAsiaTheme="minorHAnsi" w:cstheme="minorBidi"/>
                <w:color w:val="auto"/>
                <w:sz w:val="20"/>
                <w:szCs w:val="20"/>
              </w:rPr>
              <w:t>Event Name</w:t>
            </w:r>
          </w:p>
        </w:tc>
        <w:tc>
          <w:tcPr>
            <w:tcW w:w="6106" w:type="dxa"/>
            <w:tcBorders>
              <w:top w:val="single" w:sz="4" w:space="0" w:color="auto"/>
              <w:left w:val="single" w:sz="4" w:space="0" w:color="auto"/>
              <w:bottom w:val="single" w:sz="4" w:space="0" w:color="auto"/>
              <w:right w:val="single" w:sz="4" w:space="0" w:color="auto"/>
            </w:tcBorders>
            <w:hideMark/>
          </w:tcPr>
          <w:p w14:paraId="759E81A7" w14:textId="77777777" w:rsidR="00A625A1" w:rsidRPr="00666901" w:rsidRDefault="00A625A1" w:rsidP="00D00723">
            <w:pPr>
              <w:jc w:val="left"/>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 w:val="20"/>
                <w:szCs w:val="20"/>
              </w:rPr>
            </w:pPr>
            <w:r w:rsidRPr="00666901">
              <w:rPr>
                <w:rFonts w:eastAsiaTheme="minorHAnsi" w:cstheme="minorBidi"/>
                <w:color w:val="auto"/>
                <w:sz w:val="20"/>
                <w:szCs w:val="20"/>
              </w:rPr>
              <w:t>What action performed</w:t>
            </w:r>
          </w:p>
        </w:tc>
      </w:tr>
      <w:tr w:rsidR="00A625A1" w:rsidRPr="001B5D18" w14:paraId="20B5A1E2" w14:textId="77777777" w:rsidTr="00D00723">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single" w:sz="4" w:space="0" w:color="auto"/>
              <w:right w:val="single" w:sz="4" w:space="0" w:color="auto"/>
            </w:tcBorders>
            <w:hideMark/>
          </w:tcPr>
          <w:p w14:paraId="3B8428E5" w14:textId="77777777" w:rsidR="00A625A1" w:rsidRPr="00666901" w:rsidRDefault="00A625A1" w:rsidP="00D00723">
            <w:pPr>
              <w:jc w:val="left"/>
              <w:rPr>
                <w:rFonts w:eastAsiaTheme="minorHAnsi" w:cstheme="minorBidi"/>
                <w:color w:val="auto"/>
                <w:sz w:val="20"/>
                <w:szCs w:val="20"/>
              </w:rPr>
            </w:pPr>
            <w:r w:rsidRPr="00666901">
              <w:rPr>
                <w:rFonts w:eastAsiaTheme="minorHAnsi" w:cstheme="minorBidi"/>
                <w:color w:val="auto"/>
                <w:sz w:val="20"/>
                <w:szCs w:val="20"/>
              </w:rPr>
              <w:t>Modified By</w:t>
            </w:r>
          </w:p>
        </w:tc>
        <w:tc>
          <w:tcPr>
            <w:tcW w:w="6106" w:type="dxa"/>
            <w:tcBorders>
              <w:top w:val="single" w:sz="4" w:space="0" w:color="auto"/>
              <w:left w:val="single" w:sz="4" w:space="0" w:color="auto"/>
              <w:bottom w:val="single" w:sz="4" w:space="0" w:color="auto"/>
              <w:right w:val="single" w:sz="4" w:space="0" w:color="auto"/>
            </w:tcBorders>
            <w:hideMark/>
          </w:tcPr>
          <w:p w14:paraId="5821B8A6" w14:textId="77777777" w:rsidR="00A625A1" w:rsidRPr="00666901" w:rsidRDefault="00A625A1" w:rsidP="00D00723">
            <w:pPr>
              <w:jc w:val="left"/>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 w:val="20"/>
                <w:szCs w:val="20"/>
              </w:rPr>
            </w:pPr>
            <w:r w:rsidRPr="00666901">
              <w:rPr>
                <w:rFonts w:eastAsiaTheme="minorHAnsi" w:cstheme="minorBidi"/>
                <w:color w:val="auto"/>
                <w:sz w:val="20"/>
                <w:szCs w:val="20"/>
              </w:rPr>
              <w:t>Who performed</w:t>
            </w:r>
          </w:p>
        </w:tc>
      </w:tr>
      <w:tr w:rsidR="00A625A1" w:rsidRPr="001B5D18" w14:paraId="38FEC8FB" w14:textId="77777777" w:rsidTr="00D00723">
        <w:trPr>
          <w:trHeight w:val="392"/>
          <w:jc w:val="center"/>
        </w:trPr>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single" w:sz="4" w:space="0" w:color="auto"/>
              <w:right w:val="single" w:sz="4" w:space="0" w:color="auto"/>
            </w:tcBorders>
            <w:hideMark/>
          </w:tcPr>
          <w:p w14:paraId="73100BF4" w14:textId="77777777" w:rsidR="00A625A1" w:rsidRPr="00666901" w:rsidRDefault="00A625A1" w:rsidP="00D00723">
            <w:pPr>
              <w:jc w:val="left"/>
              <w:rPr>
                <w:rFonts w:eastAsiaTheme="minorHAnsi" w:cstheme="minorBidi"/>
                <w:color w:val="auto"/>
                <w:sz w:val="20"/>
                <w:szCs w:val="20"/>
              </w:rPr>
            </w:pPr>
            <w:r w:rsidRPr="00666901">
              <w:rPr>
                <w:rFonts w:eastAsiaTheme="minorHAnsi" w:cstheme="minorBidi"/>
                <w:color w:val="auto"/>
                <w:sz w:val="20"/>
                <w:szCs w:val="20"/>
              </w:rPr>
              <w:t>Modified On</w:t>
            </w:r>
          </w:p>
        </w:tc>
        <w:tc>
          <w:tcPr>
            <w:tcW w:w="6106" w:type="dxa"/>
            <w:tcBorders>
              <w:top w:val="single" w:sz="4" w:space="0" w:color="auto"/>
              <w:left w:val="single" w:sz="4" w:space="0" w:color="auto"/>
              <w:bottom w:val="single" w:sz="4" w:space="0" w:color="auto"/>
              <w:right w:val="single" w:sz="4" w:space="0" w:color="auto"/>
            </w:tcBorders>
            <w:hideMark/>
          </w:tcPr>
          <w:p w14:paraId="49A779F7" w14:textId="77777777" w:rsidR="00A625A1" w:rsidRPr="00666901" w:rsidRDefault="00A625A1" w:rsidP="00D00723">
            <w:pPr>
              <w:jc w:val="left"/>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 w:val="20"/>
                <w:szCs w:val="20"/>
              </w:rPr>
            </w:pPr>
            <w:r w:rsidRPr="00666901">
              <w:rPr>
                <w:rFonts w:eastAsiaTheme="minorHAnsi" w:cstheme="minorBidi"/>
                <w:color w:val="auto"/>
                <w:sz w:val="20"/>
                <w:szCs w:val="20"/>
              </w:rPr>
              <w:t>When performed</w:t>
            </w:r>
          </w:p>
        </w:tc>
      </w:tr>
      <w:tr w:rsidR="00A625A1" w:rsidRPr="001B5D18" w14:paraId="47D74E7F" w14:textId="77777777" w:rsidTr="00D00723">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single" w:sz="4" w:space="0" w:color="auto"/>
              <w:right w:val="single" w:sz="4" w:space="0" w:color="auto"/>
            </w:tcBorders>
            <w:hideMark/>
          </w:tcPr>
          <w:p w14:paraId="21710D44" w14:textId="77777777" w:rsidR="00A625A1" w:rsidRPr="00666901" w:rsidRDefault="00A625A1" w:rsidP="00D00723">
            <w:pPr>
              <w:jc w:val="left"/>
              <w:rPr>
                <w:rFonts w:eastAsiaTheme="minorHAnsi" w:cstheme="minorBidi"/>
                <w:color w:val="auto"/>
                <w:sz w:val="20"/>
                <w:szCs w:val="20"/>
              </w:rPr>
            </w:pPr>
            <w:r w:rsidRPr="00666901">
              <w:rPr>
                <w:rFonts w:eastAsiaTheme="minorHAnsi" w:cstheme="minorBidi"/>
                <w:color w:val="auto"/>
                <w:sz w:val="20"/>
                <w:szCs w:val="20"/>
              </w:rPr>
              <w:t>Description</w:t>
            </w:r>
          </w:p>
        </w:tc>
        <w:tc>
          <w:tcPr>
            <w:tcW w:w="6106" w:type="dxa"/>
            <w:tcBorders>
              <w:top w:val="single" w:sz="4" w:space="0" w:color="auto"/>
              <w:left w:val="single" w:sz="4" w:space="0" w:color="auto"/>
              <w:bottom w:val="single" w:sz="4" w:space="0" w:color="auto"/>
              <w:right w:val="single" w:sz="4" w:space="0" w:color="auto"/>
            </w:tcBorders>
            <w:hideMark/>
          </w:tcPr>
          <w:p w14:paraId="0916B981" w14:textId="77777777" w:rsidR="00A625A1" w:rsidRPr="00666901" w:rsidRDefault="00A625A1" w:rsidP="00D00723">
            <w:pPr>
              <w:jc w:val="left"/>
              <w:cnfStyle w:val="000000100000" w:firstRow="0" w:lastRow="0" w:firstColumn="0" w:lastColumn="0" w:oddVBand="0" w:evenVBand="0" w:oddHBand="1" w:evenHBand="0" w:firstRowFirstColumn="0" w:firstRowLastColumn="0" w:lastRowFirstColumn="0" w:lastRowLastColumn="0"/>
              <w:rPr>
                <w:rFonts w:eastAsiaTheme="minorHAnsi" w:cstheme="minorBidi"/>
                <w:color w:val="auto"/>
                <w:sz w:val="20"/>
                <w:szCs w:val="20"/>
              </w:rPr>
            </w:pPr>
            <w:r w:rsidRPr="00666901">
              <w:rPr>
                <w:rFonts w:eastAsiaTheme="minorHAnsi" w:cstheme="minorBidi"/>
                <w:color w:val="auto"/>
                <w:sz w:val="20"/>
                <w:szCs w:val="20"/>
              </w:rPr>
              <w:t>Event details if any</w:t>
            </w:r>
          </w:p>
        </w:tc>
      </w:tr>
      <w:tr w:rsidR="00A625A1" w:rsidRPr="001B5D18" w14:paraId="7B4624BB" w14:textId="77777777" w:rsidTr="004018C6">
        <w:trPr>
          <w:trHeight w:val="392"/>
          <w:jc w:val="center"/>
        </w:trPr>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single" w:sz="4" w:space="0" w:color="auto"/>
              <w:right w:val="single" w:sz="4" w:space="0" w:color="auto"/>
            </w:tcBorders>
          </w:tcPr>
          <w:p w14:paraId="29EB46AA" w14:textId="77777777" w:rsidR="00A625A1" w:rsidRPr="00666901" w:rsidRDefault="004018C6" w:rsidP="00D00723">
            <w:pPr>
              <w:jc w:val="left"/>
              <w:rPr>
                <w:rFonts w:eastAsiaTheme="minorHAnsi" w:cstheme="minorBidi"/>
                <w:color w:val="auto"/>
                <w:sz w:val="20"/>
                <w:szCs w:val="20"/>
              </w:rPr>
            </w:pPr>
            <w:r>
              <w:rPr>
                <w:rFonts w:eastAsiaTheme="minorHAnsi" w:cstheme="minorBidi"/>
                <w:color w:val="auto"/>
                <w:sz w:val="20"/>
                <w:szCs w:val="20"/>
              </w:rPr>
              <w:t>Attribute Name Value Pair</w:t>
            </w:r>
          </w:p>
        </w:tc>
        <w:tc>
          <w:tcPr>
            <w:tcW w:w="6106" w:type="dxa"/>
            <w:tcBorders>
              <w:top w:val="single" w:sz="4" w:space="0" w:color="auto"/>
              <w:left w:val="single" w:sz="4" w:space="0" w:color="auto"/>
              <w:bottom w:val="single" w:sz="4" w:space="0" w:color="auto"/>
              <w:right w:val="single" w:sz="4" w:space="0" w:color="auto"/>
            </w:tcBorders>
          </w:tcPr>
          <w:p w14:paraId="4202AA25" w14:textId="77777777" w:rsidR="00A625A1" w:rsidRPr="00666901" w:rsidRDefault="004018C6" w:rsidP="00D00723">
            <w:pPr>
              <w:jc w:val="left"/>
              <w:cnfStyle w:val="000000000000" w:firstRow="0" w:lastRow="0" w:firstColumn="0" w:lastColumn="0" w:oddVBand="0" w:evenVBand="0" w:oddHBand="0" w:evenHBand="0" w:firstRowFirstColumn="0" w:firstRowLastColumn="0" w:lastRowFirstColumn="0" w:lastRowLastColumn="0"/>
              <w:rPr>
                <w:rFonts w:eastAsiaTheme="minorHAnsi" w:cstheme="minorBidi"/>
                <w:color w:val="auto"/>
                <w:sz w:val="20"/>
                <w:szCs w:val="20"/>
              </w:rPr>
            </w:pPr>
            <w:r>
              <w:rPr>
                <w:rFonts w:eastAsiaTheme="minorHAnsi" w:cstheme="minorBidi"/>
                <w:color w:val="auto"/>
                <w:sz w:val="20"/>
                <w:szCs w:val="20"/>
              </w:rPr>
              <w:t>A list of attribute name value pairs for attributes which were changed</w:t>
            </w:r>
          </w:p>
        </w:tc>
      </w:tr>
    </w:tbl>
    <w:p w14:paraId="4CFC0B3A" w14:textId="77777777" w:rsidR="00A625A1" w:rsidRDefault="00A625A1" w:rsidP="00A625A1">
      <w:pPr>
        <w:pStyle w:val="ListParagraph"/>
      </w:pPr>
    </w:p>
    <w:p w14:paraId="7C477C1F" w14:textId="77777777" w:rsidR="007F4CC9" w:rsidRDefault="007F4CC9" w:rsidP="00AB340B">
      <w:pPr>
        <w:pStyle w:val="Heading1"/>
        <w:numPr>
          <w:ilvl w:val="0"/>
          <w:numId w:val="1"/>
        </w:numPr>
      </w:pPr>
      <w:bookmarkStart w:id="187" w:name="_Toc345929887"/>
      <w:bookmarkStart w:id="188" w:name="_Toc340220957"/>
      <w:bookmarkStart w:id="189" w:name="_Toc114230042"/>
      <w:bookmarkStart w:id="190" w:name="_Toc132636214"/>
      <w:r>
        <w:t>Reporting Requirements</w:t>
      </w:r>
      <w:bookmarkEnd w:id="187"/>
      <w:bookmarkEnd w:id="188"/>
      <w:bookmarkEnd w:id="189"/>
      <w:bookmarkEnd w:id="190"/>
    </w:p>
    <w:p w14:paraId="5D71991C" w14:textId="77777777" w:rsidR="007F4CC9" w:rsidRPr="0000595F" w:rsidRDefault="007D0B91" w:rsidP="001A43C6">
      <w:pPr>
        <w:pStyle w:val="ListParagraph"/>
        <w:numPr>
          <w:ilvl w:val="0"/>
          <w:numId w:val="2"/>
        </w:numPr>
      </w:pPr>
      <w:r>
        <w:t>None</w:t>
      </w:r>
    </w:p>
    <w:p w14:paraId="6A0BBE15" w14:textId="77777777" w:rsidR="007F4CC9" w:rsidRDefault="007F4CC9" w:rsidP="00AB340B">
      <w:pPr>
        <w:pStyle w:val="Heading1"/>
        <w:numPr>
          <w:ilvl w:val="0"/>
          <w:numId w:val="1"/>
        </w:numPr>
      </w:pPr>
      <w:bookmarkStart w:id="191" w:name="_Integration_Requirements"/>
      <w:bookmarkStart w:id="192" w:name="_Toc345929888"/>
      <w:bookmarkStart w:id="193" w:name="_Toc340220958"/>
      <w:bookmarkStart w:id="194" w:name="_Toc114230043"/>
      <w:bookmarkStart w:id="195" w:name="_Toc132636215"/>
      <w:bookmarkEnd w:id="191"/>
      <w:r>
        <w:t>Integration Requirements</w:t>
      </w:r>
      <w:bookmarkEnd w:id="192"/>
      <w:bookmarkEnd w:id="193"/>
      <w:bookmarkEnd w:id="194"/>
      <w:bookmarkEnd w:id="195"/>
    </w:p>
    <w:p w14:paraId="5F880F95" w14:textId="77777777" w:rsidR="007F4CC9" w:rsidRDefault="0009543F" w:rsidP="001A43C6">
      <w:pPr>
        <w:pStyle w:val="ListParagraph"/>
        <w:numPr>
          <w:ilvl w:val="0"/>
          <w:numId w:val="2"/>
        </w:numPr>
      </w:pPr>
      <w:r>
        <w:t>Integration capability with SSO provider using OAuth2 or OIDC protocol to be provided.</w:t>
      </w:r>
    </w:p>
    <w:p w14:paraId="01CAACD0" w14:textId="77777777" w:rsidR="0009543F" w:rsidRDefault="0009543F" w:rsidP="001A43C6">
      <w:pPr>
        <w:pStyle w:val="ListParagraph"/>
        <w:numPr>
          <w:ilvl w:val="0"/>
          <w:numId w:val="2"/>
        </w:numPr>
      </w:pPr>
      <w:r>
        <w:t>Integration mechanism for SSTL platform products</w:t>
      </w:r>
      <w:r w:rsidR="00646E32">
        <w:t xml:space="preserve"> (modules)</w:t>
      </w:r>
      <w:r>
        <w:t xml:space="preserve"> for authentication and user management to be provided.</w:t>
      </w:r>
    </w:p>
    <w:p w14:paraId="57544755" w14:textId="77777777" w:rsidR="00646E32" w:rsidRDefault="00646E32" w:rsidP="00646E32">
      <w:pPr>
        <w:pStyle w:val="ListParagraph"/>
        <w:numPr>
          <w:ilvl w:val="1"/>
          <w:numId w:val="2"/>
        </w:numPr>
      </w:pPr>
      <w:r>
        <w:t xml:space="preserve">User management module should expose web URLs where other modules will </w:t>
      </w:r>
      <w:r w:rsidR="00374047">
        <w:t>be able to redirect for authentication</w:t>
      </w:r>
      <w:r w:rsidR="00B5007E">
        <w:t>.</w:t>
      </w:r>
    </w:p>
    <w:p w14:paraId="57416252" w14:textId="77777777" w:rsidR="00374047" w:rsidRDefault="00374047" w:rsidP="00646E32">
      <w:pPr>
        <w:pStyle w:val="ListParagraph"/>
        <w:numPr>
          <w:ilvl w:val="1"/>
          <w:numId w:val="2"/>
        </w:numPr>
      </w:pPr>
      <w:r>
        <w:lastRenderedPageBreak/>
        <w:t>User management module should accept success and error URLs as URL parameters from the integrating modules, so that it can redirect to those URLs according to the authentication success or failure.</w:t>
      </w:r>
    </w:p>
    <w:p w14:paraId="0265B77D" w14:textId="77777777" w:rsidR="004018C6" w:rsidRDefault="004018C6" w:rsidP="004018C6">
      <w:pPr>
        <w:pStyle w:val="ListParagraph"/>
        <w:numPr>
          <w:ilvl w:val="0"/>
          <w:numId w:val="2"/>
        </w:numPr>
      </w:pPr>
      <w:r>
        <w:t>Email gateway integration</w:t>
      </w:r>
    </w:p>
    <w:p w14:paraId="133CE5C5" w14:textId="77777777" w:rsidR="001F44FB" w:rsidRDefault="001F44FB" w:rsidP="004018C6">
      <w:pPr>
        <w:pStyle w:val="ListParagraph"/>
        <w:numPr>
          <w:ilvl w:val="0"/>
          <w:numId w:val="2"/>
        </w:numPr>
      </w:pPr>
      <w:r>
        <w:t>Google reCaptcha integration</w:t>
      </w:r>
    </w:p>
    <w:p w14:paraId="22476241" w14:textId="77777777" w:rsidR="007F4CC9" w:rsidRDefault="007F4CC9" w:rsidP="00AB340B">
      <w:pPr>
        <w:pStyle w:val="Heading1"/>
        <w:numPr>
          <w:ilvl w:val="0"/>
          <w:numId w:val="1"/>
        </w:numPr>
      </w:pPr>
      <w:bookmarkStart w:id="196" w:name="_Toc345929890"/>
      <w:bookmarkStart w:id="197" w:name="_Toc340220960"/>
      <w:bookmarkStart w:id="198" w:name="_Toc114230044"/>
      <w:bookmarkStart w:id="199" w:name="_Toc132636216"/>
      <w:r>
        <w:t>Data Migration Requirements</w:t>
      </w:r>
      <w:bookmarkEnd w:id="196"/>
      <w:bookmarkEnd w:id="197"/>
      <w:bookmarkEnd w:id="198"/>
      <w:bookmarkEnd w:id="199"/>
    </w:p>
    <w:p w14:paraId="27911E1F" w14:textId="77777777" w:rsidR="007F4CC9" w:rsidRPr="004A1CC8" w:rsidRDefault="007F4CC9" w:rsidP="001A43C6">
      <w:pPr>
        <w:pStyle w:val="ListParagraph"/>
        <w:numPr>
          <w:ilvl w:val="0"/>
          <w:numId w:val="2"/>
        </w:numPr>
      </w:pPr>
      <w:r w:rsidRPr="00FA22C9">
        <w:t>None</w:t>
      </w:r>
      <w:r>
        <w:t xml:space="preserve"> (To be scoped in project implementation phase)</w:t>
      </w:r>
    </w:p>
    <w:p w14:paraId="053D622F" w14:textId="77777777" w:rsidR="007F4CC9" w:rsidRDefault="007F4CC9" w:rsidP="00AB340B">
      <w:pPr>
        <w:pStyle w:val="Heading1"/>
        <w:numPr>
          <w:ilvl w:val="0"/>
          <w:numId w:val="1"/>
        </w:numPr>
      </w:pPr>
      <w:bookmarkStart w:id="200" w:name="_Toc114230045"/>
      <w:bookmarkStart w:id="201" w:name="_Toc132636217"/>
      <w:r>
        <w:t>Assumptions</w:t>
      </w:r>
      <w:bookmarkEnd w:id="200"/>
      <w:bookmarkEnd w:id="201"/>
    </w:p>
    <w:p w14:paraId="1EEC4D2A" w14:textId="77777777" w:rsidR="007F4CC9" w:rsidRDefault="00540EC1" w:rsidP="001A43C6">
      <w:pPr>
        <w:pStyle w:val="ListParagraph"/>
        <w:numPr>
          <w:ilvl w:val="0"/>
          <w:numId w:val="3"/>
        </w:numPr>
      </w:pPr>
      <w:r>
        <w:t>Maximum o</w:t>
      </w:r>
      <w:r w:rsidR="0009543F">
        <w:t>ne SSO provider will be supported per implementation.</w:t>
      </w:r>
    </w:p>
    <w:p w14:paraId="6A58FE8D" w14:textId="77777777" w:rsidR="0009543F" w:rsidRDefault="0009543F" w:rsidP="001A43C6">
      <w:pPr>
        <w:pStyle w:val="ListParagraph"/>
        <w:numPr>
          <w:ilvl w:val="0"/>
          <w:numId w:val="3"/>
        </w:numPr>
      </w:pPr>
      <w:r>
        <w:t xml:space="preserve">OAuth2 and OIDC </w:t>
      </w:r>
      <w:r w:rsidR="00540EC1">
        <w:t>will be supported as SSO integration mechanism.</w:t>
      </w:r>
    </w:p>
    <w:p w14:paraId="732A4D32" w14:textId="77777777" w:rsidR="004018C6" w:rsidRDefault="004018C6" w:rsidP="001A43C6">
      <w:pPr>
        <w:pStyle w:val="ListParagraph"/>
        <w:numPr>
          <w:ilvl w:val="0"/>
          <w:numId w:val="3"/>
        </w:numPr>
        <w:rPr>
          <w:ins w:id="202" w:author="Rakesh.singh" w:date="2023-04-13T12:31:00Z"/>
        </w:rPr>
      </w:pPr>
      <w:r>
        <w:t>In the case of SSO integrations all the users in SSO platform also need to be maintained in this module.</w:t>
      </w:r>
      <w:r w:rsidR="00E91EBC">
        <w:t xml:space="preserve"> The roles and access control will apply based on this module’s configuration.</w:t>
      </w:r>
    </w:p>
    <w:p w14:paraId="0E87362C" w14:textId="48B0EB29" w:rsidR="0033745F" w:rsidRDefault="0033745F" w:rsidP="001A43C6">
      <w:pPr>
        <w:pStyle w:val="ListParagraph"/>
        <w:numPr>
          <w:ilvl w:val="0"/>
          <w:numId w:val="3"/>
        </w:numPr>
      </w:pPr>
      <w:ins w:id="203" w:author="Rakesh.singh" w:date="2023-04-13T12:31:00Z">
        <w:r w:rsidRPr="002A6843">
          <w:t>Email notifications will go to user's email. If user has set GMAIL, notifications will go there. There should not be any Email domain enforcement.</w:t>
        </w:r>
      </w:ins>
    </w:p>
    <w:p w14:paraId="38E07F89" w14:textId="77777777" w:rsidR="007F4CC9" w:rsidRDefault="007F4CC9" w:rsidP="00AB340B">
      <w:pPr>
        <w:pStyle w:val="Heading1"/>
        <w:numPr>
          <w:ilvl w:val="0"/>
          <w:numId w:val="1"/>
        </w:numPr>
      </w:pPr>
      <w:bookmarkStart w:id="204" w:name="_Toc114230046"/>
      <w:bookmarkStart w:id="205" w:name="_Toc132636218"/>
      <w:r>
        <w:t>Open Items</w:t>
      </w:r>
      <w:bookmarkEnd w:id="204"/>
      <w:bookmarkEnd w:id="205"/>
    </w:p>
    <w:p w14:paraId="178974BA" w14:textId="77777777" w:rsidR="0050636C" w:rsidRDefault="007F4CC9" w:rsidP="001A43C6">
      <w:pPr>
        <w:pStyle w:val="ListParagraph"/>
        <w:numPr>
          <w:ilvl w:val="0"/>
          <w:numId w:val="3"/>
        </w:numPr>
      </w:pPr>
      <w:r>
        <w:t>None</w:t>
      </w:r>
    </w:p>
    <w:p w14:paraId="0F4FC1C4" w14:textId="77777777" w:rsidR="0050636C" w:rsidRDefault="0050636C" w:rsidP="00AB340B">
      <w:pPr>
        <w:pStyle w:val="Heading1"/>
        <w:numPr>
          <w:ilvl w:val="0"/>
          <w:numId w:val="1"/>
        </w:numPr>
      </w:pPr>
      <w:bookmarkStart w:id="206" w:name="_Toc132636219"/>
      <w:r>
        <w:t>Out of Scope</w:t>
      </w:r>
      <w:bookmarkEnd w:id="206"/>
    </w:p>
    <w:p w14:paraId="01C9268B" w14:textId="77777777" w:rsidR="0050636C" w:rsidRDefault="0050636C" w:rsidP="0050636C">
      <w:pPr>
        <w:pStyle w:val="ListParagraph"/>
        <w:numPr>
          <w:ilvl w:val="0"/>
          <w:numId w:val="18"/>
        </w:numPr>
        <w:rPr>
          <w:ins w:id="207" w:author="Rakesh.singh" w:date="2023-04-13T12:42:00Z"/>
        </w:rPr>
      </w:pPr>
      <w:r>
        <w:t>SMS Gateway integration is out of scope and will be scoped during project implementation.</w:t>
      </w:r>
    </w:p>
    <w:p w14:paraId="7A67C894" w14:textId="360F165A" w:rsidR="00AE46D9" w:rsidRDefault="00AE46D9" w:rsidP="00AE46D9">
      <w:pPr>
        <w:pStyle w:val="ListParagraph"/>
        <w:numPr>
          <w:ilvl w:val="0"/>
          <w:numId w:val="18"/>
        </w:numPr>
        <w:rPr>
          <w:ins w:id="208" w:author="Rakesh.singh" w:date="2023-04-13T12:28:00Z"/>
        </w:rPr>
      </w:pPr>
      <w:ins w:id="209" w:author="Rakesh.singh" w:date="2023-04-13T12:42:00Z">
        <w:r w:rsidRPr="00C9202F">
          <w:t>License management is not in scope of User Management.</w:t>
        </w:r>
      </w:ins>
    </w:p>
    <w:p w14:paraId="1CD847AA" w14:textId="77777777" w:rsidR="007F4CC9" w:rsidRDefault="007F4CC9" w:rsidP="00A15042"/>
    <w:sectPr w:rsidR="007F4CC9" w:rsidSect="00FE67A8">
      <w:headerReference w:type="default" r:id="rId11"/>
      <w:footerReference w:type="default" r:id="rId12"/>
      <w:pgSz w:w="12240" w:h="15840"/>
      <w:pgMar w:top="1440" w:right="1440" w:bottom="1440" w:left="1440" w:header="720" w:footer="35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15CA" w14:textId="77777777" w:rsidR="006E1261" w:rsidRDefault="006E1261" w:rsidP="00884DDC">
      <w:r>
        <w:separator/>
      </w:r>
    </w:p>
  </w:endnote>
  <w:endnote w:type="continuationSeparator" w:id="0">
    <w:p w14:paraId="19D0B292" w14:textId="77777777" w:rsidR="006E1261" w:rsidRDefault="006E1261" w:rsidP="0088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M Sans Bold">
    <w:altName w:val="Times New Roman"/>
    <w:charset w:val="4D"/>
    <w:family w:val="auto"/>
    <w:pitch w:val="variable"/>
    <w:sig w:usb0="00000001" w:usb1="4000204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DM Sans Regular">
    <w:altName w:val="Times New Roman"/>
    <w:charset w:val="4D"/>
    <w:family w:val="auto"/>
    <w:pitch w:val="variable"/>
    <w:sig w:usb0="00000001" w:usb1="4000204B" w:usb2="00000000" w:usb3="00000000" w:csb0="00000093" w:csb1="00000000"/>
  </w:font>
  <w:font w:name="Work Sans">
    <w:altName w:val="Times New Roman"/>
    <w:charset w:val="00"/>
    <w:family w:val="auto"/>
    <w:pitch w:val="variable"/>
    <w:sig w:usb0="A00000FF" w:usb1="5000E07B" w:usb2="00000000" w:usb3="00000000" w:csb0="00000193" w:csb1="00000000"/>
  </w:font>
  <w:font w:name="Adobe Clean DC">
    <w:altName w:val="Calibri"/>
    <w:panose1 w:val="00000000000000000000"/>
    <w:charset w:val="00"/>
    <w:family w:val="auto"/>
    <w:notTrueType/>
    <w:pitch w:val="variable"/>
    <w:sig w:usb0="00000003" w:usb1="00000000" w:usb2="00000000" w:usb3="00000000" w:csb0="00000001" w:csb1="00000000"/>
  </w:font>
  <w:font w:name="DM Sans Medium">
    <w:altName w:val="Times New Roman"/>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043868"/>
      <w:docPartObj>
        <w:docPartGallery w:val="Page Numbers (Bottom of Page)"/>
        <w:docPartUnique/>
      </w:docPartObj>
    </w:sdtPr>
    <w:sdtContent>
      <w:sdt>
        <w:sdtPr>
          <w:id w:val="-2090374949"/>
          <w:docPartObj>
            <w:docPartGallery w:val="Page Numbers (Top of Page)"/>
            <w:docPartUnique/>
          </w:docPartObj>
        </w:sdtPr>
        <w:sdtContent>
          <w:p w14:paraId="3296EB45" w14:textId="77777777" w:rsidR="00EC4A4C" w:rsidRDefault="00EC4A4C" w:rsidP="00884DDC">
            <w:pPr>
              <w:pStyle w:val="Footer"/>
            </w:pPr>
            <w:r w:rsidRPr="00FE67A8">
              <w:rPr>
                <w:noProof/>
              </w:rPr>
              <w:drawing>
                <wp:anchor distT="0" distB="0" distL="114300" distR="114300" simplePos="0" relativeHeight="251660288" behindDoc="0" locked="0" layoutInCell="1" allowOverlap="1" wp14:anchorId="0DC2FDF9" wp14:editId="0C95EC43">
                  <wp:simplePos x="0" y="0"/>
                  <wp:positionH relativeFrom="column">
                    <wp:posOffset>-1905</wp:posOffset>
                  </wp:positionH>
                  <wp:positionV relativeFrom="paragraph">
                    <wp:posOffset>5715</wp:posOffset>
                  </wp:positionV>
                  <wp:extent cx="532765" cy="190500"/>
                  <wp:effectExtent l="0" t="0" r="635" b="0"/>
                  <wp:wrapThrough wrapText="bothSides">
                    <wp:wrapPolygon edited="0">
                      <wp:start x="0" y="0"/>
                      <wp:lineTo x="0" y="19440"/>
                      <wp:lineTo x="6951" y="19440"/>
                      <wp:lineTo x="20853" y="19440"/>
                      <wp:lineTo x="20853" y="6480"/>
                      <wp:lineTo x="695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2765" cy="190500"/>
                          </a:xfrm>
                          <a:prstGeom prst="rect">
                            <a:avLst/>
                          </a:prstGeom>
                          <a:noFill/>
                          <a:ln>
                            <a:noFill/>
                          </a:ln>
                        </pic:spPr>
                      </pic:pic>
                    </a:graphicData>
                  </a:graphic>
                </wp:anchor>
              </w:drawing>
            </w:r>
            <w:r>
              <w:tab/>
            </w:r>
            <w:r w:rsidR="00872121">
              <w:rPr>
                <w:noProof/>
              </w:rPr>
              <w:drawing>
                <wp:inline distT="0" distB="0" distL="0" distR="0" wp14:anchorId="6E957FA8" wp14:editId="784F4E82">
                  <wp:extent cx="1188720" cy="218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tl_logo.png"/>
                          <pic:cNvPicPr/>
                        </pic:nvPicPr>
                        <pic:blipFill>
                          <a:blip r:embed="rId2">
                            <a:extLst>
                              <a:ext uri="{28A0092B-C50C-407E-A947-70E740481C1C}">
                                <a14:useLocalDpi xmlns:a14="http://schemas.microsoft.com/office/drawing/2010/main" val="0"/>
                              </a:ext>
                            </a:extLst>
                          </a:blip>
                          <a:stretch>
                            <a:fillRect/>
                          </a:stretch>
                        </pic:blipFill>
                        <pic:spPr>
                          <a:xfrm>
                            <a:off x="0" y="0"/>
                            <a:ext cx="1188571" cy="218947"/>
                          </a:xfrm>
                          <a:prstGeom prst="rect">
                            <a:avLst/>
                          </a:prstGeom>
                        </pic:spPr>
                      </pic:pic>
                    </a:graphicData>
                  </a:graphic>
                </wp:inline>
              </w:drawing>
            </w:r>
            <w:r>
              <w:tab/>
              <w:t xml:space="preserve">Page </w:t>
            </w:r>
            <w:r>
              <w:rPr>
                <w:szCs w:val="24"/>
              </w:rPr>
              <w:fldChar w:fldCharType="begin"/>
            </w:r>
            <w:r>
              <w:instrText xml:space="preserve"> PAGE </w:instrText>
            </w:r>
            <w:r>
              <w:rPr>
                <w:szCs w:val="24"/>
              </w:rPr>
              <w:fldChar w:fldCharType="separate"/>
            </w:r>
            <w:r w:rsidR="00033E9F">
              <w:rPr>
                <w:noProof/>
              </w:rPr>
              <w:t>8</w:t>
            </w:r>
            <w:r>
              <w:rPr>
                <w:szCs w:val="24"/>
              </w:rPr>
              <w:fldChar w:fldCharType="end"/>
            </w:r>
            <w:r>
              <w:t xml:space="preserve"> of </w:t>
            </w:r>
            <w:fldSimple w:instr=" NUMPAGES  ">
              <w:r w:rsidR="00033E9F">
                <w:rPr>
                  <w:noProof/>
                </w:rPr>
                <w:t>20</w:t>
              </w:r>
            </w:fldSimple>
          </w:p>
        </w:sdtContent>
      </w:sdt>
    </w:sdtContent>
  </w:sdt>
  <w:p w14:paraId="62CC851D" w14:textId="77777777" w:rsidR="00EC4A4C" w:rsidRDefault="00EC4A4C" w:rsidP="00884DDC">
    <w:pPr>
      <w:pStyle w:val="Footer"/>
    </w:pPr>
    <w:r w:rsidRPr="00FE67A8">
      <w:rPr>
        <w:noProof/>
      </w:rPr>
      <mc:AlternateContent>
        <mc:Choice Requires="wps">
          <w:drawing>
            <wp:anchor distT="0" distB="0" distL="114300" distR="114300" simplePos="0" relativeHeight="251659264" behindDoc="0" locked="0" layoutInCell="1" allowOverlap="1" wp14:anchorId="1583C272" wp14:editId="7AC75492">
              <wp:simplePos x="0" y="0"/>
              <wp:positionH relativeFrom="column">
                <wp:posOffset>-1905</wp:posOffset>
              </wp:positionH>
              <wp:positionV relativeFrom="paragraph">
                <wp:posOffset>85725</wp:posOffset>
              </wp:positionV>
              <wp:extent cx="597217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5972175" cy="0"/>
                      </a:xfrm>
                      <a:prstGeom prst="line">
                        <a:avLst/>
                      </a:prstGeom>
                      <a:ln>
                        <a:solidFill>
                          <a:srgbClr val="2962F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D422E4" id="Straight Connector 2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75pt" to="470.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" strokecolor="#2962f5"/>
          </w:pict>
        </mc:Fallback>
      </mc:AlternateContent>
    </w:r>
  </w:p>
  <w:p w14:paraId="5B1B9B93" w14:textId="77777777" w:rsidR="00EC4A4C" w:rsidRDefault="00EC4A4C" w:rsidP="00884DDC">
    <w:pPr>
      <w:pStyle w:val="Footer"/>
    </w:pPr>
    <w:r w:rsidRPr="0020550D">
      <w:rPr>
        <w:rFonts w:ascii="DM Sans Medium" w:hAnsi="DM Sans Medium"/>
        <w:color w:val="2962F5"/>
        <w:sz w:val="16"/>
        <w:szCs w:val="16"/>
      </w:rPr>
      <w:t>www.truebyl.com</w:t>
    </w:r>
    <w:r>
      <w:rPr>
        <w:rFonts w:ascii="DM Sans Medium" w:hAnsi="DM Sans Medium"/>
        <w:color w:val="2962F5"/>
        <w:sz w:val="16"/>
        <w:szCs w:val="16"/>
      </w:rPr>
      <w:tab/>
    </w:r>
    <w:sdt>
      <w:sdtPr>
        <w:id w:val="-256213773"/>
        <w:docPartObj>
          <w:docPartGallery w:val="Page Numbers (Bottom of Page)"/>
          <w:docPartUnique/>
        </w:docPartObj>
      </w:sdtPr>
      <w:sdtEndPr>
        <w:rPr>
          <w:noProof/>
        </w:rPr>
      </w:sdtEndPr>
      <w:sdtContent>
        <w:r>
          <w:t xml:space="preserve">                                                                                                                     </w:t>
        </w:r>
        <w:r w:rsidRPr="0020550D">
          <w:rPr>
            <w:rFonts w:ascii="DM Sans Medium" w:hAnsi="DM Sans Medium"/>
            <w:color w:val="5B6168"/>
            <w:sz w:val="16"/>
            <w:szCs w:val="16"/>
          </w:rPr>
          <w:t>Eppix eSolution Limited</w:t>
        </w:r>
        <w:r w:rsidRPr="000B0F61">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DE4C" w14:textId="77777777" w:rsidR="006E1261" w:rsidRDefault="006E1261" w:rsidP="00884DDC">
      <w:r>
        <w:separator/>
      </w:r>
    </w:p>
  </w:footnote>
  <w:footnote w:type="continuationSeparator" w:id="0">
    <w:p w14:paraId="225F8CAC" w14:textId="77777777" w:rsidR="006E1261" w:rsidRDefault="006E1261" w:rsidP="00884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CDD2" w14:textId="77777777" w:rsidR="00EC4A4C" w:rsidRDefault="00EC4A4C" w:rsidP="00666901">
    <w:pPr>
      <w:pStyle w:val="Header"/>
      <w:tabs>
        <w:tab w:val="clear" w:pos="4680"/>
        <w:tab w:val="clear" w:pos="9360"/>
        <w:tab w:val="left" w:pos="40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3F65"/>
    <w:multiLevelType w:val="hybridMultilevel"/>
    <w:tmpl w:val="8482EC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1062F"/>
    <w:multiLevelType w:val="hybridMultilevel"/>
    <w:tmpl w:val="FFA26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F5DA6"/>
    <w:multiLevelType w:val="hybridMultilevel"/>
    <w:tmpl w:val="B3C6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118BB"/>
    <w:multiLevelType w:val="hybridMultilevel"/>
    <w:tmpl w:val="DB060D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072193"/>
    <w:multiLevelType w:val="hybridMultilevel"/>
    <w:tmpl w:val="8730C7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16A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E7B1C"/>
    <w:multiLevelType w:val="hybridMultilevel"/>
    <w:tmpl w:val="58EC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21B66"/>
    <w:multiLevelType w:val="multilevel"/>
    <w:tmpl w:val="54FE0C8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4B70E7"/>
    <w:multiLevelType w:val="hybridMultilevel"/>
    <w:tmpl w:val="584E1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A752F4"/>
    <w:multiLevelType w:val="hybridMultilevel"/>
    <w:tmpl w:val="2958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65B9"/>
    <w:multiLevelType w:val="hybridMultilevel"/>
    <w:tmpl w:val="53AC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2656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FD1F84"/>
    <w:multiLevelType w:val="hybridMultilevel"/>
    <w:tmpl w:val="90767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214657"/>
    <w:multiLevelType w:val="hybridMultilevel"/>
    <w:tmpl w:val="744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2299A"/>
    <w:multiLevelType w:val="hybridMultilevel"/>
    <w:tmpl w:val="7CBCA1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1233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12AC4"/>
    <w:multiLevelType w:val="hybridMultilevel"/>
    <w:tmpl w:val="A382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95207"/>
    <w:multiLevelType w:val="hybridMultilevel"/>
    <w:tmpl w:val="50A4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602D5"/>
    <w:multiLevelType w:val="hybridMultilevel"/>
    <w:tmpl w:val="93A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E02B9"/>
    <w:multiLevelType w:val="hybridMultilevel"/>
    <w:tmpl w:val="642C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86C27"/>
    <w:multiLevelType w:val="hybridMultilevel"/>
    <w:tmpl w:val="C134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2227C2"/>
    <w:multiLevelType w:val="multilevel"/>
    <w:tmpl w:val="130ADED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1E7C2D"/>
    <w:multiLevelType w:val="hybridMultilevel"/>
    <w:tmpl w:val="8FB483BE"/>
    <w:lvl w:ilvl="0" w:tplc="85FEECB6">
      <w:start w:val="13"/>
      <w:numFmt w:val="bullet"/>
      <w:lvlText w:val="-"/>
      <w:lvlJc w:val="left"/>
      <w:pPr>
        <w:ind w:left="720" w:hanging="360"/>
      </w:pPr>
      <w:rPr>
        <w:rFonts w:ascii="Cambria Math" w:eastAsiaTheme="minorHAnsi" w:hAnsi="Cambria Math"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8505896">
    <w:abstractNumId w:val="15"/>
  </w:num>
  <w:num w:numId="2" w16cid:durableId="237401148">
    <w:abstractNumId w:val="1"/>
  </w:num>
  <w:num w:numId="3" w16cid:durableId="2110737975">
    <w:abstractNumId w:val="2"/>
  </w:num>
  <w:num w:numId="4" w16cid:durableId="1685669509">
    <w:abstractNumId w:val="8"/>
  </w:num>
  <w:num w:numId="5" w16cid:durableId="323094664">
    <w:abstractNumId w:val="7"/>
  </w:num>
  <w:num w:numId="6" w16cid:durableId="363865828">
    <w:abstractNumId w:val="3"/>
  </w:num>
  <w:num w:numId="7" w16cid:durableId="1785416690">
    <w:abstractNumId w:val="18"/>
  </w:num>
  <w:num w:numId="8" w16cid:durableId="667289452">
    <w:abstractNumId w:val="4"/>
  </w:num>
  <w:num w:numId="9" w16cid:durableId="636107944">
    <w:abstractNumId w:val="14"/>
  </w:num>
  <w:num w:numId="10" w16cid:durableId="1715157795">
    <w:abstractNumId w:val="0"/>
  </w:num>
  <w:num w:numId="11" w16cid:durableId="1896350854">
    <w:abstractNumId w:val="10"/>
  </w:num>
  <w:num w:numId="12" w16cid:durableId="615795171">
    <w:abstractNumId w:val="16"/>
  </w:num>
  <w:num w:numId="13" w16cid:durableId="141165425">
    <w:abstractNumId w:val="17"/>
  </w:num>
  <w:num w:numId="14" w16cid:durableId="278493159">
    <w:abstractNumId w:val="9"/>
  </w:num>
  <w:num w:numId="15" w16cid:durableId="2003964183">
    <w:abstractNumId w:val="12"/>
  </w:num>
  <w:num w:numId="16" w16cid:durableId="1215046683">
    <w:abstractNumId w:val="6"/>
  </w:num>
  <w:num w:numId="17" w16cid:durableId="1216165389">
    <w:abstractNumId w:val="19"/>
  </w:num>
  <w:num w:numId="18" w16cid:durableId="1381175668">
    <w:abstractNumId w:val="20"/>
  </w:num>
  <w:num w:numId="19" w16cid:durableId="1869681819">
    <w:abstractNumId w:val="13"/>
  </w:num>
  <w:num w:numId="20" w16cid:durableId="958803225">
    <w:abstractNumId w:val="11"/>
  </w:num>
  <w:num w:numId="21" w16cid:durableId="1033773585">
    <w:abstractNumId w:val="5"/>
  </w:num>
  <w:num w:numId="22" w16cid:durableId="1219853670">
    <w:abstractNumId w:val="21"/>
  </w:num>
  <w:num w:numId="23" w16cid:durableId="1922105695">
    <w:abstractNumId w:val="2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kesh.singh">
    <w15:presenceInfo w15:providerId="AD" w15:userId="S::Rakesh.singh@ushamartintech.com::bb8eff3d-76d4-4395-afe8-63591921f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5CC"/>
    <w:rsid w:val="000002A7"/>
    <w:rsid w:val="00001139"/>
    <w:rsid w:val="000042A2"/>
    <w:rsid w:val="0000595F"/>
    <w:rsid w:val="000105F3"/>
    <w:rsid w:val="0001085D"/>
    <w:rsid w:val="00010B5F"/>
    <w:rsid w:val="00011E04"/>
    <w:rsid w:val="000158AF"/>
    <w:rsid w:val="00015A13"/>
    <w:rsid w:val="00020531"/>
    <w:rsid w:val="000217B8"/>
    <w:rsid w:val="00022326"/>
    <w:rsid w:val="00022E5C"/>
    <w:rsid w:val="000231A0"/>
    <w:rsid w:val="00025A87"/>
    <w:rsid w:val="00026686"/>
    <w:rsid w:val="000268F8"/>
    <w:rsid w:val="000274F1"/>
    <w:rsid w:val="0003028C"/>
    <w:rsid w:val="0003126D"/>
    <w:rsid w:val="00033E9F"/>
    <w:rsid w:val="0003446D"/>
    <w:rsid w:val="00034631"/>
    <w:rsid w:val="00035F24"/>
    <w:rsid w:val="00036BC8"/>
    <w:rsid w:val="00045D4F"/>
    <w:rsid w:val="000477E2"/>
    <w:rsid w:val="000511F9"/>
    <w:rsid w:val="000529C1"/>
    <w:rsid w:val="000530BB"/>
    <w:rsid w:val="0005379A"/>
    <w:rsid w:val="000553BC"/>
    <w:rsid w:val="00055B37"/>
    <w:rsid w:val="0006399E"/>
    <w:rsid w:val="00066DAF"/>
    <w:rsid w:val="00072E98"/>
    <w:rsid w:val="0007397A"/>
    <w:rsid w:val="00073B65"/>
    <w:rsid w:val="000749BE"/>
    <w:rsid w:val="0007666C"/>
    <w:rsid w:val="000767FB"/>
    <w:rsid w:val="00080184"/>
    <w:rsid w:val="0008351E"/>
    <w:rsid w:val="00083922"/>
    <w:rsid w:val="000842B8"/>
    <w:rsid w:val="00087F48"/>
    <w:rsid w:val="00090048"/>
    <w:rsid w:val="000906B7"/>
    <w:rsid w:val="0009193E"/>
    <w:rsid w:val="0009543F"/>
    <w:rsid w:val="000A064D"/>
    <w:rsid w:val="000A1C75"/>
    <w:rsid w:val="000A3A02"/>
    <w:rsid w:val="000A3BAE"/>
    <w:rsid w:val="000A41AB"/>
    <w:rsid w:val="000A487A"/>
    <w:rsid w:val="000A52D6"/>
    <w:rsid w:val="000A5AE8"/>
    <w:rsid w:val="000B3286"/>
    <w:rsid w:val="000B48CF"/>
    <w:rsid w:val="000B5B7B"/>
    <w:rsid w:val="000B7B29"/>
    <w:rsid w:val="000B7B6A"/>
    <w:rsid w:val="000B7EDC"/>
    <w:rsid w:val="000C0A1F"/>
    <w:rsid w:val="000C170C"/>
    <w:rsid w:val="000C24E1"/>
    <w:rsid w:val="000C2C55"/>
    <w:rsid w:val="000C3DF8"/>
    <w:rsid w:val="000C5D98"/>
    <w:rsid w:val="000C6252"/>
    <w:rsid w:val="000D10C3"/>
    <w:rsid w:val="000D1B33"/>
    <w:rsid w:val="000D3426"/>
    <w:rsid w:val="000D5687"/>
    <w:rsid w:val="000E0705"/>
    <w:rsid w:val="000E1EDA"/>
    <w:rsid w:val="000E4D02"/>
    <w:rsid w:val="000E743A"/>
    <w:rsid w:val="000E7934"/>
    <w:rsid w:val="000E7972"/>
    <w:rsid w:val="000F6639"/>
    <w:rsid w:val="000F7493"/>
    <w:rsid w:val="00100DD1"/>
    <w:rsid w:val="001023B5"/>
    <w:rsid w:val="00102F14"/>
    <w:rsid w:val="00104C4C"/>
    <w:rsid w:val="00110517"/>
    <w:rsid w:val="0011468C"/>
    <w:rsid w:val="001169DF"/>
    <w:rsid w:val="00120991"/>
    <w:rsid w:val="00121E2E"/>
    <w:rsid w:val="00124957"/>
    <w:rsid w:val="00124F37"/>
    <w:rsid w:val="00126F1E"/>
    <w:rsid w:val="001305BD"/>
    <w:rsid w:val="0013329E"/>
    <w:rsid w:val="00133944"/>
    <w:rsid w:val="0013542D"/>
    <w:rsid w:val="00136746"/>
    <w:rsid w:val="0014028B"/>
    <w:rsid w:val="001402DA"/>
    <w:rsid w:val="001402E6"/>
    <w:rsid w:val="00140D2C"/>
    <w:rsid w:val="00144398"/>
    <w:rsid w:val="00151E6C"/>
    <w:rsid w:val="00152BF0"/>
    <w:rsid w:val="00152C06"/>
    <w:rsid w:val="00161B28"/>
    <w:rsid w:val="00161F24"/>
    <w:rsid w:val="0016222E"/>
    <w:rsid w:val="00163CE5"/>
    <w:rsid w:val="00165CF9"/>
    <w:rsid w:val="0016605B"/>
    <w:rsid w:val="0016628D"/>
    <w:rsid w:val="001669BE"/>
    <w:rsid w:val="00171270"/>
    <w:rsid w:val="00171779"/>
    <w:rsid w:val="00173A3F"/>
    <w:rsid w:val="001740B1"/>
    <w:rsid w:val="001746EF"/>
    <w:rsid w:val="0017718C"/>
    <w:rsid w:val="001778E8"/>
    <w:rsid w:val="00177B30"/>
    <w:rsid w:val="00177D22"/>
    <w:rsid w:val="00180C97"/>
    <w:rsid w:val="001833F4"/>
    <w:rsid w:val="00183B7C"/>
    <w:rsid w:val="001848F0"/>
    <w:rsid w:val="00184A30"/>
    <w:rsid w:val="00184C66"/>
    <w:rsid w:val="00192A7B"/>
    <w:rsid w:val="00193690"/>
    <w:rsid w:val="001947D7"/>
    <w:rsid w:val="0019485B"/>
    <w:rsid w:val="001958F4"/>
    <w:rsid w:val="001A00DE"/>
    <w:rsid w:val="001A1541"/>
    <w:rsid w:val="001A358A"/>
    <w:rsid w:val="001A43C6"/>
    <w:rsid w:val="001A779A"/>
    <w:rsid w:val="001B108F"/>
    <w:rsid w:val="001B1E47"/>
    <w:rsid w:val="001B1F87"/>
    <w:rsid w:val="001B2449"/>
    <w:rsid w:val="001B35DD"/>
    <w:rsid w:val="001B3946"/>
    <w:rsid w:val="001B42EB"/>
    <w:rsid w:val="001B5D18"/>
    <w:rsid w:val="001B63AD"/>
    <w:rsid w:val="001B706E"/>
    <w:rsid w:val="001C0EDF"/>
    <w:rsid w:val="001C2913"/>
    <w:rsid w:val="001C3A9A"/>
    <w:rsid w:val="001C5DA4"/>
    <w:rsid w:val="001C6382"/>
    <w:rsid w:val="001D1E7F"/>
    <w:rsid w:val="001D4C9F"/>
    <w:rsid w:val="001D54F8"/>
    <w:rsid w:val="001D7EFD"/>
    <w:rsid w:val="001E0CA9"/>
    <w:rsid w:val="001E2385"/>
    <w:rsid w:val="001E25DB"/>
    <w:rsid w:val="001E6439"/>
    <w:rsid w:val="001E7653"/>
    <w:rsid w:val="001F1BE4"/>
    <w:rsid w:val="001F1C31"/>
    <w:rsid w:val="001F23F9"/>
    <w:rsid w:val="001F2A3F"/>
    <w:rsid w:val="001F3223"/>
    <w:rsid w:val="001F44FB"/>
    <w:rsid w:val="001F4A58"/>
    <w:rsid w:val="001F5335"/>
    <w:rsid w:val="002004E7"/>
    <w:rsid w:val="0020086A"/>
    <w:rsid w:val="00200B44"/>
    <w:rsid w:val="00201A0A"/>
    <w:rsid w:val="00201DF1"/>
    <w:rsid w:val="00205433"/>
    <w:rsid w:val="00211F38"/>
    <w:rsid w:val="002146F3"/>
    <w:rsid w:val="002153DC"/>
    <w:rsid w:val="00215750"/>
    <w:rsid w:val="0021755D"/>
    <w:rsid w:val="00217815"/>
    <w:rsid w:val="00220229"/>
    <w:rsid w:val="00222CE1"/>
    <w:rsid w:val="00223E39"/>
    <w:rsid w:val="0022421C"/>
    <w:rsid w:val="00224617"/>
    <w:rsid w:val="00224682"/>
    <w:rsid w:val="002250C8"/>
    <w:rsid w:val="0022658F"/>
    <w:rsid w:val="00227C0B"/>
    <w:rsid w:val="00232E80"/>
    <w:rsid w:val="00232F1A"/>
    <w:rsid w:val="00233284"/>
    <w:rsid w:val="00233C72"/>
    <w:rsid w:val="00234912"/>
    <w:rsid w:val="00234B6F"/>
    <w:rsid w:val="00234CD6"/>
    <w:rsid w:val="002405A1"/>
    <w:rsid w:val="0024195E"/>
    <w:rsid w:val="00241E5D"/>
    <w:rsid w:val="002420DA"/>
    <w:rsid w:val="00242B63"/>
    <w:rsid w:val="002444F1"/>
    <w:rsid w:val="002453B6"/>
    <w:rsid w:val="00245CB5"/>
    <w:rsid w:val="00250B2D"/>
    <w:rsid w:val="00252907"/>
    <w:rsid w:val="00253125"/>
    <w:rsid w:val="00253894"/>
    <w:rsid w:val="00253B45"/>
    <w:rsid w:val="00254C38"/>
    <w:rsid w:val="0026053E"/>
    <w:rsid w:val="00262A0C"/>
    <w:rsid w:val="002636AD"/>
    <w:rsid w:val="00264295"/>
    <w:rsid w:val="00264778"/>
    <w:rsid w:val="0027068B"/>
    <w:rsid w:val="00270C98"/>
    <w:rsid w:val="00276F24"/>
    <w:rsid w:val="00277969"/>
    <w:rsid w:val="00280D26"/>
    <w:rsid w:val="00280D69"/>
    <w:rsid w:val="002820F5"/>
    <w:rsid w:val="0028278B"/>
    <w:rsid w:val="002831D5"/>
    <w:rsid w:val="00283893"/>
    <w:rsid w:val="0028482E"/>
    <w:rsid w:val="00286208"/>
    <w:rsid w:val="002917DB"/>
    <w:rsid w:val="00291C1B"/>
    <w:rsid w:val="002921AF"/>
    <w:rsid w:val="00292697"/>
    <w:rsid w:val="0029315D"/>
    <w:rsid w:val="002935BA"/>
    <w:rsid w:val="002955CC"/>
    <w:rsid w:val="002A1B54"/>
    <w:rsid w:val="002A1C39"/>
    <w:rsid w:val="002A4599"/>
    <w:rsid w:val="002A47CD"/>
    <w:rsid w:val="002A64DF"/>
    <w:rsid w:val="002A682B"/>
    <w:rsid w:val="002A6843"/>
    <w:rsid w:val="002A6C5F"/>
    <w:rsid w:val="002A7180"/>
    <w:rsid w:val="002B02FC"/>
    <w:rsid w:val="002B0C56"/>
    <w:rsid w:val="002B298D"/>
    <w:rsid w:val="002B6DF2"/>
    <w:rsid w:val="002B6F67"/>
    <w:rsid w:val="002C0228"/>
    <w:rsid w:val="002C41B9"/>
    <w:rsid w:val="002C4E2A"/>
    <w:rsid w:val="002C5362"/>
    <w:rsid w:val="002C5D96"/>
    <w:rsid w:val="002C70FB"/>
    <w:rsid w:val="002C7A05"/>
    <w:rsid w:val="002D194D"/>
    <w:rsid w:val="002D2DE8"/>
    <w:rsid w:val="002D5929"/>
    <w:rsid w:val="002D5FE6"/>
    <w:rsid w:val="002D7A21"/>
    <w:rsid w:val="002E2801"/>
    <w:rsid w:val="002E2817"/>
    <w:rsid w:val="002E2924"/>
    <w:rsid w:val="002E3806"/>
    <w:rsid w:val="002E5D67"/>
    <w:rsid w:val="002E73FC"/>
    <w:rsid w:val="002E7A38"/>
    <w:rsid w:val="002F00D8"/>
    <w:rsid w:val="002F19D9"/>
    <w:rsid w:val="002F2A15"/>
    <w:rsid w:val="002F3317"/>
    <w:rsid w:val="002F4410"/>
    <w:rsid w:val="00301C6D"/>
    <w:rsid w:val="003026BC"/>
    <w:rsid w:val="00303C35"/>
    <w:rsid w:val="003103D0"/>
    <w:rsid w:val="00312501"/>
    <w:rsid w:val="00313FE2"/>
    <w:rsid w:val="0031427F"/>
    <w:rsid w:val="003148C8"/>
    <w:rsid w:val="003205EA"/>
    <w:rsid w:val="00320E0A"/>
    <w:rsid w:val="00323C5E"/>
    <w:rsid w:val="00323DAC"/>
    <w:rsid w:val="003241BF"/>
    <w:rsid w:val="00326644"/>
    <w:rsid w:val="00327603"/>
    <w:rsid w:val="003279D2"/>
    <w:rsid w:val="00330953"/>
    <w:rsid w:val="003328EA"/>
    <w:rsid w:val="0033745F"/>
    <w:rsid w:val="003374F0"/>
    <w:rsid w:val="00340A55"/>
    <w:rsid w:val="00341AD1"/>
    <w:rsid w:val="00341D6F"/>
    <w:rsid w:val="003424A8"/>
    <w:rsid w:val="003431D7"/>
    <w:rsid w:val="003447B3"/>
    <w:rsid w:val="00346B60"/>
    <w:rsid w:val="00350ABC"/>
    <w:rsid w:val="00352E3C"/>
    <w:rsid w:val="003535D2"/>
    <w:rsid w:val="00354AC7"/>
    <w:rsid w:val="00362508"/>
    <w:rsid w:val="00362554"/>
    <w:rsid w:val="00362FAC"/>
    <w:rsid w:val="00364097"/>
    <w:rsid w:val="00365C0B"/>
    <w:rsid w:val="00366A0A"/>
    <w:rsid w:val="00371220"/>
    <w:rsid w:val="003716A3"/>
    <w:rsid w:val="00373242"/>
    <w:rsid w:val="003735DF"/>
    <w:rsid w:val="00374047"/>
    <w:rsid w:val="00374E81"/>
    <w:rsid w:val="003768A4"/>
    <w:rsid w:val="00376CA7"/>
    <w:rsid w:val="00377879"/>
    <w:rsid w:val="00381312"/>
    <w:rsid w:val="00382152"/>
    <w:rsid w:val="003841A4"/>
    <w:rsid w:val="00384BAE"/>
    <w:rsid w:val="00386111"/>
    <w:rsid w:val="003863D3"/>
    <w:rsid w:val="00387D0F"/>
    <w:rsid w:val="0039225B"/>
    <w:rsid w:val="00392406"/>
    <w:rsid w:val="0039286A"/>
    <w:rsid w:val="00393ECB"/>
    <w:rsid w:val="00394F49"/>
    <w:rsid w:val="0039638C"/>
    <w:rsid w:val="00396DB2"/>
    <w:rsid w:val="00397B7D"/>
    <w:rsid w:val="00397C93"/>
    <w:rsid w:val="003A002E"/>
    <w:rsid w:val="003A3A16"/>
    <w:rsid w:val="003A6C1D"/>
    <w:rsid w:val="003A6F1A"/>
    <w:rsid w:val="003A7572"/>
    <w:rsid w:val="003B0D86"/>
    <w:rsid w:val="003B0E6C"/>
    <w:rsid w:val="003B1D5B"/>
    <w:rsid w:val="003B2000"/>
    <w:rsid w:val="003B20D3"/>
    <w:rsid w:val="003B4B4A"/>
    <w:rsid w:val="003B4C4A"/>
    <w:rsid w:val="003B6137"/>
    <w:rsid w:val="003B6FE6"/>
    <w:rsid w:val="003C072D"/>
    <w:rsid w:val="003C2415"/>
    <w:rsid w:val="003C4E14"/>
    <w:rsid w:val="003C4F35"/>
    <w:rsid w:val="003C5A6F"/>
    <w:rsid w:val="003C5C96"/>
    <w:rsid w:val="003C63A3"/>
    <w:rsid w:val="003C7A70"/>
    <w:rsid w:val="003D1F04"/>
    <w:rsid w:val="003D5757"/>
    <w:rsid w:val="003D6D12"/>
    <w:rsid w:val="003D706E"/>
    <w:rsid w:val="003E2600"/>
    <w:rsid w:val="003E2B4F"/>
    <w:rsid w:val="003E3A6F"/>
    <w:rsid w:val="003E3C09"/>
    <w:rsid w:val="003E7229"/>
    <w:rsid w:val="003E7B2A"/>
    <w:rsid w:val="003E7C61"/>
    <w:rsid w:val="003F034A"/>
    <w:rsid w:val="003F09A6"/>
    <w:rsid w:val="003F1656"/>
    <w:rsid w:val="003F1EC3"/>
    <w:rsid w:val="003F2DC2"/>
    <w:rsid w:val="003F6901"/>
    <w:rsid w:val="003F78D6"/>
    <w:rsid w:val="003F7A53"/>
    <w:rsid w:val="004018C6"/>
    <w:rsid w:val="00402DBC"/>
    <w:rsid w:val="00406AE0"/>
    <w:rsid w:val="004111C6"/>
    <w:rsid w:val="00411328"/>
    <w:rsid w:val="004120F4"/>
    <w:rsid w:val="004125EC"/>
    <w:rsid w:val="004144F4"/>
    <w:rsid w:val="00414909"/>
    <w:rsid w:val="004157CD"/>
    <w:rsid w:val="00417451"/>
    <w:rsid w:val="00420442"/>
    <w:rsid w:val="00420509"/>
    <w:rsid w:val="00422C40"/>
    <w:rsid w:val="0042328F"/>
    <w:rsid w:val="004261C3"/>
    <w:rsid w:val="0042709A"/>
    <w:rsid w:val="004272AF"/>
    <w:rsid w:val="0043062D"/>
    <w:rsid w:val="00432970"/>
    <w:rsid w:val="00432D3C"/>
    <w:rsid w:val="00432E87"/>
    <w:rsid w:val="00433177"/>
    <w:rsid w:val="00434586"/>
    <w:rsid w:val="00436330"/>
    <w:rsid w:val="00437494"/>
    <w:rsid w:val="004375C4"/>
    <w:rsid w:val="004440B9"/>
    <w:rsid w:val="00446E61"/>
    <w:rsid w:val="00446E81"/>
    <w:rsid w:val="004477BE"/>
    <w:rsid w:val="00447A99"/>
    <w:rsid w:val="00453D4C"/>
    <w:rsid w:val="00454EA6"/>
    <w:rsid w:val="004555B5"/>
    <w:rsid w:val="00457169"/>
    <w:rsid w:val="0046050A"/>
    <w:rsid w:val="0046125A"/>
    <w:rsid w:val="00461A8B"/>
    <w:rsid w:val="00462AD9"/>
    <w:rsid w:val="004635BE"/>
    <w:rsid w:val="00463D49"/>
    <w:rsid w:val="00464472"/>
    <w:rsid w:val="00464572"/>
    <w:rsid w:val="00464F94"/>
    <w:rsid w:val="004658DD"/>
    <w:rsid w:val="00467529"/>
    <w:rsid w:val="0047193E"/>
    <w:rsid w:val="004727C4"/>
    <w:rsid w:val="0047305A"/>
    <w:rsid w:val="00473734"/>
    <w:rsid w:val="0047400A"/>
    <w:rsid w:val="0047497D"/>
    <w:rsid w:val="0047627C"/>
    <w:rsid w:val="00477C78"/>
    <w:rsid w:val="00477E4D"/>
    <w:rsid w:val="00480069"/>
    <w:rsid w:val="00481BF2"/>
    <w:rsid w:val="0048237C"/>
    <w:rsid w:val="00483297"/>
    <w:rsid w:val="00483906"/>
    <w:rsid w:val="004839E7"/>
    <w:rsid w:val="004860A0"/>
    <w:rsid w:val="00486DD6"/>
    <w:rsid w:val="00490331"/>
    <w:rsid w:val="00490A48"/>
    <w:rsid w:val="00490F05"/>
    <w:rsid w:val="004937D7"/>
    <w:rsid w:val="004964BA"/>
    <w:rsid w:val="004A10C1"/>
    <w:rsid w:val="004A1CC8"/>
    <w:rsid w:val="004A337F"/>
    <w:rsid w:val="004A3ADD"/>
    <w:rsid w:val="004A6E81"/>
    <w:rsid w:val="004A7A15"/>
    <w:rsid w:val="004B20C4"/>
    <w:rsid w:val="004B2BEC"/>
    <w:rsid w:val="004B36A9"/>
    <w:rsid w:val="004B4D75"/>
    <w:rsid w:val="004B502E"/>
    <w:rsid w:val="004C08CC"/>
    <w:rsid w:val="004C0FEE"/>
    <w:rsid w:val="004C2A1E"/>
    <w:rsid w:val="004C3FD4"/>
    <w:rsid w:val="004C50EA"/>
    <w:rsid w:val="004C5790"/>
    <w:rsid w:val="004C64D7"/>
    <w:rsid w:val="004D0772"/>
    <w:rsid w:val="004D3107"/>
    <w:rsid w:val="004D6963"/>
    <w:rsid w:val="004D6BFE"/>
    <w:rsid w:val="004D7927"/>
    <w:rsid w:val="004E30E2"/>
    <w:rsid w:val="004E50DE"/>
    <w:rsid w:val="004F343F"/>
    <w:rsid w:val="004F5064"/>
    <w:rsid w:val="004F5143"/>
    <w:rsid w:val="004F5A19"/>
    <w:rsid w:val="004F6AB8"/>
    <w:rsid w:val="00500C26"/>
    <w:rsid w:val="0050344A"/>
    <w:rsid w:val="00503861"/>
    <w:rsid w:val="00504063"/>
    <w:rsid w:val="00504873"/>
    <w:rsid w:val="0050636C"/>
    <w:rsid w:val="00512A42"/>
    <w:rsid w:val="00513A1F"/>
    <w:rsid w:val="00515975"/>
    <w:rsid w:val="00515AFE"/>
    <w:rsid w:val="0051714A"/>
    <w:rsid w:val="005173DA"/>
    <w:rsid w:val="005214EF"/>
    <w:rsid w:val="005216A3"/>
    <w:rsid w:val="00522BB3"/>
    <w:rsid w:val="005240C5"/>
    <w:rsid w:val="00533C59"/>
    <w:rsid w:val="00535B8B"/>
    <w:rsid w:val="00537845"/>
    <w:rsid w:val="005402D0"/>
    <w:rsid w:val="00540530"/>
    <w:rsid w:val="00540EC1"/>
    <w:rsid w:val="00544452"/>
    <w:rsid w:val="005466C3"/>
    <w:rsid w:val="0054761E"/>
    <w:rsid w:val="005507EA"/>
    <w:rsid w:val="005514D7"/>
    <w:rsid w:val="00551E17"/>
    <w:rsid w:val="00552587"/>
    <w:rsid w:val="00553DF1"/>
    <w:rsid w:val="00555A35"/>
    <w:rsid w:val="00560710"/>
    <w:rsid w:val="005640EA"/>
    <w:rsid w:val="00564956"/>
    <w:rsid w:val="0056561F"/>
    <w:rsid w:val="0056619D"/>
    <w:rsid w:val="005666EA"/>
    <w:rsid w:val="00566E4D"/>
    <w:rsid w:val="00571BBB"/>
    <w:rsid w:val="00573617"/>
    <w:rsid w:val="00575722"/>
    <w:rsid w:val="00577C7B"/>
    <w:rsid w:val="005800EA"/>
    <w:rsid w:val="00582CEC"/>
    <w:rsid w:val="00586B9A"/>
    <w:rsid w:val="00591B16"/>
    <w:rsid w:val="0059695D"/>
    <w:rsid w:val="005969B2"/>
    <w:rsid w:val="00596F0B"/>
    <w:rsid w:val="005979E1"/>
    <w:rsid w:val="005A006F"/>
    <w:rsid w:val="005A0BE4"/>
    <w:rsid w:val="005A1EB7"/>
    <w:rsid w:val="005A2C03"/>
    <w:rsid w:val="005A329C"/>
    <w:rsid w:val="005A3B51"/>
    <w:rsid w:val="005A5A80"/>
    <w:rsid w:val="005B1794"/>
    <w:rsid w:val="005B667E"/>
    <w:rsid w:val="005B7A75"/>
    <w:rsid w:val="005C0165"/>
    <w:rsid w:val="005C0E59"/>
    <w:rsid w:val="005C4CF8"/>
    <w:rsid w:val="005C4EA5"/>
    <w:rsid w:val="005C7F9B"/>
    <w:rsid w:val="005D2315"/>
    <w:rsid w:val="005D23DF"/>
    <w:rsid w:val="005D38D6"/>
    <w:rsid w:val="005D42E8"/>
    <w:rsid w:val="005D7647"/>
    <w:rsid w:val="005E7AB5"/>
    <w:rsid w:val="005F06A9"/>
    <w:rsid w:val="005F499D"/>
    <w:rsid w:val="005F641C"/>
    <w:rsid w:val="00600018"/>
    <w:rsid w:val="00601F4E"/>
    <w:rsid w:val="006020C0"/>
    <w:rsid w:val="006045F1"/>
    <w:rsid w:val="00607403"/>
    <w:rsid w:val="00607629"/>
    <w:rsid w:val="00610F16"/>
    <w:rsid w:val="0061190C"/>
    <w:rsid w:val="006123E2"/>
    <w:rsid w:val="00612A3B"/>
    <w:rsid w:val="006138CF"/>
    <w:rsid w:val="006169F2"/>
    <w:rsid w:val="00616CF1"/>
    <w:rsid w:val="00617323"/>
    <w:rsid w:val="00617ABE"/>
    <w:rsid w:val="006237AD"/>
    <w:rsid w:val="006249EB"/>
    <w:rsid w:val="006277A7"/>
    <w:rsid w:val="00636610"/>
    <w:rsid w:val="00636FA4"/>
    <w:rsid w:val="0063795D"/>
    <w:rsid w:val="00642F6F"/>
    <w:rsid w:val="0064375A"/>
    <w:rsid w:val="0064383A"/>
    <w:rsid w:val="00644722"/>
    <w:rsid w:val="00645441"/>
    <w:rsid w:val="00646E32"/>
    <w:rsid w:val="00647903"/>
    <w:rsid w:val="006479ED"/>
    <w:rsid w:val="00650F58"/>
    <w:rsid w:val="006571AD"/>
    <w:rsid w:val="006573F7"/>
    <w:rsid w:val="006574C1"/>
    <w:rsid w:val="00662432"/>
    <w:rsid w:val="00662465"/>
    <w:rsid w:val="00663A21"/>
    <w:rsid w:val="00663E16"/>
    <w:rsid w:val="006642AB"/>
    <w:rsid w:val="00664F10"/>
    <w:rsid w:val="00666901"/>
    <w:rsid w:val="00666F0B"/>
    <w:rsid w:val="00667F2A"/>
    <w:rsid w:val="00670803"/>
    <w:rsid w:val="00672013"/>
    <w:rsid w:val="00673793"/>
    <w:rsid w:val="00675337"/>
    <w:rsid w:val="0067606F"/>
    <w:rsid w:val="00676CE0"/>
    <w:rsid w:val="00676FAF"/>
    <w:rsid w:val="00682472"/>
    <w:rsid w:val="00682BF2"/>
    <w:rsid w:val="006837E4"/>
    <w:rsid w:val="00683BA2"/>
    <w:rsid w:val="00685460"/>
    <w:rsid w:val="00685FEA"/>
    <w:rsid w:val="00690A3E"/>
    <w:rsid w:val="00692E6C"/>
    <w:rsid w:val="00694F63"/>
    <w:rsid w:val="00695B80"/>
    <w:rsid w:val="00696F6E"/>
    <w:rsid w:val="006976F1"/>
    <w:rsid w:val="006A2CFF"/>
    <w:rsid w:val="006A5E48"/>
    <w:rsid w:val="006A6165"/>
    <w:rsid w:val="006A673C"/>
    <w:rsid w:val="006A78A6"/>
    <w:rsid w:val="006B00D9"/>
    <w:rsid w:val="006B3C21"/>
    <w:rsid w:val="006B6424"/>
    <w:rsid w:val="006C0319"/>
    <w:rsid w:val="006C0EC0"/>
    <w:rsid w:val="006C3189"/>
    <w:rsid w:val="006C4ECA"/>
    <w:rsid w:val="006C6435"/>
    <w:rsid w:val="006C68FD"/>
    <w:rsid w:val="006D015E"/>
    <w:rsid w:val="006D373B"/>
    <w:rsid w:val="006D395F"/>
    <w:rsid w:val="006D3CF8"/>
    <w:rsid w:val="006D7315"/>
    <w:rsid w:val="006E0E3D"/>
    <w:rsid w:val="006E1261"/>
    <w:rsid w:val="006E2E7D"/>
    <w:rsid w:val="006E3978"/>
    <w:rsid w:val="006E3EC8"/>
    <w:rsid w:val="006E5B06"/>
    <w:rsid w:val="006F0500"/>
    <w:rsid w:val="006F0B22"/>
    <w:rsid w:val="006F3336"/>
    <w:rsid w:val="006F56CA"/>
    <w:rsid w:val="006F61EA"/>
    <w:rsid w:val="007031E6"/>
    <w:rsid w:val="007032D7"/>
    <w:rsid w:val="00703CDA"/>
    <w:rsid w:val="00703F22"/>
    <w:rsid w:val="00703FBF"/>
    <w:rsid w:val="00704B3C"/>
    <w:rsid w:val="00705003"/>
    <w:rsid w:val="00706D67"/>
    <w:rsid w:val="00710270"/>
    <w:rsid w:val="007122F9"/>
    <w:rsid w:val="007128D9"/>
    <w:rsid w:val="00716B1F"/>
    <w:rsid w:val="00722131"/>
    <w:rsid w:val="007258C9"/>
    <w:rsid w:val="00726488"/>
    <w:rsid w:val="00727C03"/>
    <w:rsid w:val="00730B10"/>
    <w:rsid w:val="00732D2E"/>
    <w:rsid w:val="0073356E"/>
    <w:rsid w:val="0073572F"/>
    <w:rsid w:val="007365D1"/>
    <w:rsid w:val="00741EBF"/>
    <w:rsid w:val="00742E0C"/>
    <w:rsid w:val="00743A09"/>
    <w:rsid w:val="00743D78"/>
    <w:rsid w:val="007462A0"/>
    <w:rsid w:val="0075022B"/>
    <w:rsid w:val="00750946"/>
    <w:rsid w:val="00752F60"/>
    <w:rsid w:val="00753F4D"/>
    <w:rsid w:val="00756310"/>
    <w:rsid w:val="0076059E"/>
    <w:rsid w:val="00763A66"/>
    <w:rsid w:val="007647BE"/>
    <w:rsid w:val="007671F5"/>
    <w:rsid w:val="0076729E"/>
    <w:rsid w:val="00767313"/>
    <w:rsid w:val="00771DB6"/>
    <w:rsid w:val="00772AB7"/>
    <w:rsid w:val="00774D0C"/>
    <w:rsid w:val="00776210"/>
    <w:rsid w:val="00776FCA"/>
    <w:rsid w:val="00777390"/>
    <w:rsid w:val="00777F07"/>
    <w:rsid w:val="00780A81"/>
    <w:rsid w:val="00780BF7"/>
    <w:rsid w:val="00780E89"/>
    <w:rsid w:val="007830A2"/>
    <w:rsid w:val="007870A4"/>
    <w:rsid w:val="0079010A"/>
    <w:rsid w:val="0079298B"/>
    <w:rsid w:val="0079440E"/>
    <w:rsid w:val="007B07CB"/>
    <w:rsid w:val="007B1317"/>
    <w:rsid w:val="007B2984"/>
    <w:rsid w:val="007B342E"/>
    <w:rsid w:val="007B37F4"/>
    <w:rsid w:val="007B597B"/>
    <w:rsid w:val="007C2E04"/>
    <w:rsid w:val="007C3509"/>
    <w:rsid w:val="007C3915"/>
    <w:rsid w:val="007C4A7D"/>
    <w:rsid w:val="007C64A2"/>
    <w:rsid w:val="007D00DB"/>
    <w:rsid w:val="007D08D1"/>
    <w:rsid w:val="007D0B91"/>
    <w:rsid w:val="007D29FB"/>
    <w:rsid w:val="007D32DB"/>
    <w:rsid w:val="007D3DE4"/>
    <w:rsid w:val="007D62D1"/>
    <w:rsid w:val="007D6983"/>
    <w:rsid w:val="007E1117"/>
    <w:rsid w:val="007E180C"/>
    <w:rsid w:val="007E1B39"/>
    <w:rsid w:val="007E3FEF"/>
    <w:rsid w:val="007E55D2"/>
    <w:rsid w:val="007E72A9"/>
    <w:rsid w:val="007E7351"/>
    <w:rsid w:val="007F09FA"/>
    <w:rsid w:val="007F29AE"/>
    <w:rsid w:val="007F2FE3"/>
    <w:rsid w:val="007F4CC9"/>
    <w:rsid w:val="007F5C0F"/>
    <w:rsid w:val="007F6EF9"/>
    <w:rsid w:val="008001F7"/>
    <w:rsid w:val="008006D3"/>
    <w:rsid w:val="008022E6"/>
    <w:rsid w:val="0080542C"/>
    <w:rsid w:val="00805BE6"/>
    <w:rsid w:val="0080732D"/>
    <w:rsid w:val="00811D27"/>
    <w:rsid w:val="008130E4"/>
    <w:rsid w:val="00813F83"/>
    <w:rsid w:val="00816A89"/>
    <w:rsid w:val="0081718C"/>
    <w:rsid w:val="00817251"/>
    <w:rsid w:val="00821F22"/>
    <w:rsid w:val="008226A8"/>
    <w:rsid w:val="008232FB"/>
    <w:rsid w:val="008244DF"/>
    <w:rsid w:val="00826DEA"/>
    <w:rsid w:val="00827C15"/>
    <w:rsid w:val="008304EB"/>
    <w:rsid w:val="00831845"/>
    <w:rsid w:val="00833822"/>
    <w:rsid w:val="00837618"/>
    <w:rsid w:val="00843B45"/>
    <w:rsid w:val="008440A9"/>
    <w:rsid w:val="008468FC"/>
    <w:rsid w:val="00852FF8"/>
    <w:rsid w:val="008544B6"/>
    <w:rsid w:val="008558FD"/>
    <w:rsid w:val="00855E5B"/>
    <w:rsid w:val="0085769B"/>
    <w:rsid w:val="00864E99"/>
    <w:rsid w:val="008652FC"/>
    <w:rsid w:val="0086627F"/>
    <w:rsid w:val="008675E6"/>
    <w:rsid w:val="00871911"/>
    <w:rsid w:val="00872121"/>
    <w:rsid w:val="0087409E"/>
    <w:rsid w:val="00874BCB"/>
    <w:rsid w:val="00876C6C"/>
    <w:rsid w:val="00881075"/>
    <w:rsid w:val="00882E66"/>
    <w:rsid w:val="0088310A"/>
    <w:rsid w:val="00883D4F"/>
    <w:rsid w:val="00884DDC"/>
    <w:rsid w:val="00884EEA"/>
    <w:rsid w:val="00887032"/>
    <w:rsid w:val="00890366"/>
    <w:rsid w:val="00890D7E"/>
    <w:rsid w:val="00894FCD"/>
    <w:rsid w:val="008963CD"/>
    <w:rsid w:val="008A079D"/>
    <w:rsid w:val="008A0907"/>
    <w:rsid w:val="008A1732"/>
    <w:rsid w:val="008A1945"/>
    <w:rsid w:val="008A200B"/>
    <w:rsid w:val="008A35E8"/>
    <w:rsid w:val="008A6748"/>
    <w:rsid w:val="008A7C08"/>
    <w:rsid w:val="008B33DC"/>
    <w:rsid w:val="008B40F8"/>
    <w:rsid w:val="008B4EFB"/>
    <w:rsid w:val="008C020E"/>
    <w:rsid w:val="008C1B94"/>
    <w:rsid w:val="008C214B"/>
    <w:rsid w:val="008C48F7"/>
    <w:rsid w:val="008C524B"/>
    <w:rsid w:val="008C564C"/>
    <w:rsid w:val="008C591E"/>
    <w:rsid w:val="008D00B7"/>
    <w:rsid w:val="008D01FB"/>
    <w:rsid w:val="008D211F"/>
    <w:rsid w:val="008D2AB6"/>
    <w:rsid w:val="008D2DA2"/>
    <w:rsid w:val="008D3940"/>
    <w:rsid w:val="008D3E03"/>
    <w:rsid w:val="008D4654"/>
    <w:rsid w:val="008D5099"/>
    <w:rsid w:val="008D716E"/>
    <w:rsid w:val="008D7D03"/>
    <w:rsid w:val="008E0A2F"/>
    <w:rsid w:val="008E1342"/>
    <w:rsid w:val="008E2AC1"/>
    <w:rsid w:val="008E62AD"/>
    <w:rsid w:val="008F11A7"/>
    <w:rsid w:val="008F13DE"/>
    <w:rsid w:val="008F1AA6"/>
    <w:rsid w:val="008F27BC"/>
    <w:rsid w:val="008F34D4"/>
    <w:rsid w:val="008F3A27"/>
    <w:rsid w:val="008F44F1"/>
    <w:rsid w:val="008F53E1"/>
    <w:rsid w:val="008F6C62"/>
    <w:rsid w:val="008F6D5F"/>
    <w:rsid w:val="00903D25"/>
    <w:rsid w:val="009069AB"/>
    <w:rsid w:val="00906A44"/>
    <w:rsid w:val="00907E26"/>
    <w:rsid w:val="00910870"/>
    <w:rsid w:val="009113CE"/>
    <w:rsid w:val="00915ACE"/>
    <w:rsid w:val="00916BE0"/>
    <w:rsid w:val="00921210"/>
    <w:rsid w:val="0092458E"/>
    <w:rsid w:val="00924E2C"/>
    <w:rsid w:val="009252BE"/>
    <w:rsid w:val="00925634"/>
    <w:rsid w:val="00926811"/>
    <w:rsid w:val="00931764"/>
    <w:rsid w:val="00932040"/>
    <w:rsid w:val="00932215"/>
    <w:rsid w:val="009336C8"/>
    <w:rsid w:val="00933B9D"/>
    <w:rsid w:val="00941728"/>
    <w:rsid w:val="009419B2"/>
    <w:rsid w:val="00941CD1"/>
    <w:rsid w:val="00942873"/>
    <w:rsid w:val="00944D7A"/>
    <w:rsid w:val="00951862"/>
    <w:rsid w:val="00951A0F"/>
    <w:rsid w:val="00955165"/>
    <w:rsid w:val="00955338"/>
    <w:rsid w:val="009566C1"/>
    <w:rsid w:val="00956F6E"/>
    <w:rsid w:val="00960A10"/>
    <w:rsid w:val="0096193B"/>
    <w:rsid w:val="00961D12"/>
    <w:rsid w:val="00961D2F"/>
    <w:rsid w:val="00963712"/>
    <w:rsid w:val="00963E71"/>
    <w:rsid w:val="0096530B"/>
    <w:rsid w:val="00966908"/>
    <w:rsid w:val="00970717"/>
    <w:rsid w:val="00974697"/>
    <w:rsid w:val="0097599A"/>
    <w:rsid w:val="00976797"/>
    <w:rsid w:val="00976F93"/>
    <w:rsid w:val="00981DD6"/>
    <w:rsid w:val="00981E0C"/>
    <w:rsid w:val="009839C5"/>
    <w:rsid w:val="009845A3"/>
    <w:rsid w:val="009901D7"/>
    <w:rsid w:val="00990F6D"/>
    <w:rsid w:val="009926E2"/>
    <w:rsid w:val="00994557"/>
    <w:rsid w:val="00995727"/>
    <w:rsid w:val="009958F2"/>
    <w:rsid w:val="009972B1"/>
    <w:rsid w:val="00997A94"/>
    <w:rsid w:val="00997C66"/>
    <w:rsid w:val="00997CFB"/>
    <w:rsid w:val="009A01FA"/>
    <w:rsid w:val="009A5098"/>
    <w:rsid w:val="009A685C"/>
    <w:rsid w:val="009A6940"/>
    <w:rsid w:val="009B05C7"/>
    <w:rsid w:val="009B128A"/>
    <w:rsid w:val="009B1A29"/>
    <w:rsid w:val="009B47C5"/>
    <w:rsid w:val="009B6C07"/>
    <w:rsid w:val="009C4294"/>
    <w:rsid w:val="009C58AC"/>
    <w:rsid w:val="009C656C"/>
    <w:rsid w:val="009C673D"/>
    <w:rsid w:val="009D1EFC"/>
    <w:rsid w:val="009D3014"/>
    <w:rsid w:val="009D3A81"/>
    <w:rsid w:val="009D3EBD"/>
    <w:rsid w:val="009D55E4"/>
    <w:rsid w:val="009D6E4C"/>
    <w:rsid w:val="009D7E87"/>
    <w:rsid w:val="009E0FCD"/>
    <w:rsid w:val="009E1FD2"/>
    <w:rsid w:val="009E5900"/>
    <w:rsid w:val="009E7F98"/>
    <w:rsid w:val="009F054B"/>
    <w:rsid w:val="009F058B"/>
    <w:rsid w:val="009F2136"/>
    <w:rsid w:val="009F3046"/>
    <w:rsid w:val="009F54A9"/>
    <w:rsid w:val="009F7BEB"/>
    <w:rsid w:val="00A02FB0"/>
    <w:rsid w:val="00A031A3"/>
    <w:rsid w:val="00A04182"/>
    <w:rsid w:val="00A05581"/>
    <w:rsid w:val="00A061B3"/>
    <w:rsid w:val="00A062BE"/>
    <w:rsid w:val="00A12664"/>
    <w:rsid w:val="00A14C02"/>
    <w:rsid w:val="00A15042"/>
    <w:rsid w:val="00A16092"/>
    <w:rsid w:val="00A17836"/>
    <w:rsid w:val="00A208AB"/>
    <w:rsid w:val="00A21AAB"/>
    <w:rsid w:val="00A232C5"/>
    <w:rsid w:val="00A246A3"/>
    <w:rsid w:val="00A267E7"/>
    <w:rsid w:val="00A32CBE"/>
    <w:rsid w:val="00A32F4D"/>
    <w:rsid w:val="00A331D7"/>
    <w:rsid w:val="00A37F1A"/>
    <w:rsid w:val="00A402DE"/>
    <w:rsid w:val="00A40827"/>
    <w:rsid w:val="00A4211E"/>
    <w:rsid w:val="00A450EC"/>
    <w:rsid w:val="00A452B0"/>
    <w:rsid w:val="00A45ED4"/>
    <w:rsid w:val="00A469C4"/>
    <w:rsid w:val="00A529BB"/>
    <w:rsid w:val="00A54570"/>
    <w:rsid w:val="00A54ED6"/>
    <w:rsid w:val="00A55546"/>
    <w:rsid w:val="00A558E9"/>
    <w:rsid w:val="00A61AB2"/>
    <w:rsid w:val="00A61F7A"/>
    <w:rsid w:val="00A625A1"/>
    <w:rsid w:val="00A64226"/>
    <w:rsid w:val="00A70EA6"/>
    <w:rsid w:val="00A725EA"/>
    <w:rsid w:val="00A72775"/>
    <w:rsid w:val="00A76503"/>
    <w:rsid w:val="00A7761B"/>
    <w:rsid w:val="00A77778"/>
    <w:rsid w:val="00A8262A"/>
    <w:rsid w:val="00A87C97"/>
    <w:rsid w:val="00A96017"/>
    <w:rsid w:val="00A96088"/>
    <w:rsid w:val="00AA06F9"/>
    <w:rsid w:val="00AA1064"/>
    <w:rsid w:val="00AA1E48"/>
    <w:rsid w:val="00AA2012"/>
    <w:rsid w:val="00AA2C7D"/>
    <w:rsid w:val="00AA3573"/>
    <w:rsid w:val="00AA3C31"/>
    <w:rsid w:val="00AA427D"/>
    <w:rsid w:val="00AB07BB"/>
    <w:rsid w:val="00AB2324"/>
    <w:rsid w:val="00AB29F3"/>
    <w:rsid w:val="00AB340B"/>
    <w:rsid w:val="00AB59F4"/>
    <w:rsid w:val="00AB670C"/>
    <w:rsid w:val="00AB76CE"/>
    <w:rsid w:val="00AC1FBD"/>
    <w:rsid w:val="00AC231B"/>
    <w:rsid w:val="00AC7B1E"/>
    <w:rsid w:val="00AD099A"/>
    <w:rsid w:val="00AD1F30"/>
    <w:rsid w:val="00AD2EDE"/>
    <w:rsid w:val="00AD31D1"/>
    <w:rsid w:val="00AD34E2"/>
    <w:rsid w:val="00AD39C5"/>
    <w:rsid w:val="00AD5792"/>
    <w:rsid w:val="00AD7B89"/>
    <w:rsid w:val="00AE0513"/>
    <w:rsid w:val="00AE0694"/>
    <w:rsid w:val="00AE114A"/>
    <w:rsid w:val="00AE1FDC"/>
    <w:rsid w:val="00AE259C"/>
    <w:rsid w:val="00AE46D9"/>
    <w:rsid w:val="00AE4ADC"/>
    <w:rsid w:val="00AE55F2"/>
    <w:rsid w:val="00AE57B0"/>
    <w:rsid w:val="00AF211D"/>
    <w:rsid w:val="00AF51D4"/>
    <w:rsid w:val="00AF58CC"/>
    <w:rsid w:val="00AF63BE"/>
    <w:rsid w:val="00AF63F6"/>
    <w:rsid w:val="00AF75A0"/>
    <w:rsid w:val="00B05AEB"/>
    <w:rsid w:val="00B060F7"/>
    <w:rsid w:val="00B11CC1"/>
    <w:rsid w:val="00B160A9"/>
    <w:rsid w:val="00B16CC2"/>
    <w:rsid w:val="00B17E5B"/>
    <w:rsid w:val="00B223CE"/>
    <w:rsid w:val="00B2461F"/>
    <w:rsid w:val="00B2482B"/>
    <w:rsid w:val="00B2493C"/>
    <w:rsid w:val="00B255F1"/>
    <w:rsid w:val="00B268C8"/>
    <w:rsid w:val="00B32771"/>
    <w:rsid w:val="00B32899"/>
    <w:rsid w:val="00B32A09"/>
    <w:rsid w:val="00B373C8"/>
    <w:rsid w:val="00B40387"/>
    <w:rsid w:val="00B4340E"/>
    <w:rsid w:val="00B442FE"/>
    <w:rsid w:val="00B5007E"/>
    <w:rsid w:val="00B501E9"/>
    <w:rsid w:val="00B510EA"/>
    <w:rsid w:val="00B51E72"/>
    <w:rsid w:val="00B52927"/>
    <w:rsid w:val="00B53C16"/>
    <w:rsid w:val="00B556A1"/>
    <w:rsid w:val="00B56F5F"/>
    <w:rsid w:val="00B5711D"/>
    <w:rsid w:val="00B5713D"/>
    <w:rsid w:val="00B663EE"/>
    <w:rsid w:val="00B67460"/>
    <w:rsid w:val="00B67BBC"/>
    <w:rsid w:val="00B72629"/>
    <w:rsid w:val="00B730B2"/>
    <w:rsid w:val="00B74158"/>
    <w:rsid w:val="00B74491"/>
    <w:rsid w:val="00B75427"/>
    <w:rsid w:val="00B75978"/>
    <w:rsid w:val="00B77EBF"/>
    <w:rsid w:val="00B77EC2"/>
    <w:rsid w:val="00B818FE"/>
    <w:rsid w:val="00B81F11"/>
    <w:rsid w:val="00B820D6"/>
    <w:rsid w:val="00B82D0A"/>
    <w:rsid w:val="00B84B57"/>
    <w:rsid w:val="00B84D6C"/>
    <w:rsid w:val="00B87E55"/>
    <w:rsid w:val="00B91FE0"/>
    <w:rsid w:val="00B933E9"/>
    <w:rsid w:val="00B945BE"/>
    <w:rsid w:val="00B96148"/>
    <w:rsid w:val="00B97CD4"/>
    <w:rsid w:val="00BA4230"/>
    <w:rsid w:val="00BA4C75"/>
    <w:rsid w:val="00BA7282"/>
    <w:rsid w:val="00BA74B7"/>
    <w:rsid w:val="00BB1720"/>
    <w:rsid w:val="00BB32A0"/>
    <w:rsid w:val="00BB33AA"/>
    <w:rsid w:val="00BB45AE"/>
    <w:rsid w:val="00BC0ACE"/>
    <w:rsid w:val="00BC2305"/>
    <w:rsid w:val="00BC2F76"/>
    <w:rsid w:val="00BC74E1"/>
    <w:rsid w:val="00BD1290"/>
    <w:rsid w:val="00BD20C1"/>
    <w:rsid w:val="00BD2605"/>
    <w:rsid w:val="00BD2FA6"/>
    <w:rsid w:val="00BD68AF"/>
    <w:rsid w:val="00BE275D"/>
    <w:rsid w:val="00BE387B"/>
    <w:rsid w:val="00BE5B8F"/>
    <w:rsid w:val="00BE62AD"/>
    <w:rsid w:val="00BE6D3A"/>
    <w:rsid w:val="00BF3385"/>
    <w:rsid w:val="00BF514B"/>
    <w:rsid w:val="00BF77AB"/>
    <w:rsid w:val="00BF78BE"/>
    <w:rsid w:val="00C01D6D"/>
    <w:rsid w:val="00C03243"/>
    <w:rsid w:val="00C03680"/>
    <w:rsid w:val="00C043E1"/>
    <w:rsid w:val="00C114FC"/>
    <w:rsid w:val="00C124DE"/>
    <w:rsid w:val="00C1589F"/>
    <w:rsid w:val="00C17097"/>
    <w:rsid w:val="00C206AC"/>
    <w:rsid w:val="00C208B7"/>
    <w:rsid w:val="00C21193"/>
    <w:rsid w:val="00C23D36"/>
    <w:rsid w:val="00C246A9"/>
    <w:rsid w:val="00C26A20"/>
    <w:rsid w:val="00C27F3B"/>
    <w:rsid w:val="00C319E9"/>
    <w:rsid w:val="00C31A9F"/>
    <w:rsid w:val="00C3270E"/>
    <w:rsid w:val="00C33729"/>
    <w:rsid w:val="00C33936"/>
    <w:rsid w:val="00C33F8B"/>
    <w:rsid w:val="00C359FE"/>
    <w:rsid w:val="00C35BB1"/>
    <w:rsid w:val="00C36587"/>
    <w:rsid w:val="00C36BFA"/>
    <w:rsid w:val="00C375A7"/>
    <w:rsid w:val="00C42039"/>
    <w:rsid w:val="00C4410A"/>
    <w:rsid w:val="00C44D52"/>
    <w:rsid w:val="00C45253"/>
    <w:rsid w:val="00C4732D"/>
    <w:rsid w:val="00C4745C"/>
    <w:rsid w:val="00C5121A"/>
    <w:rsid w:val="00C53446"/>
    <w:rsid w:val="00C5386D"/>
    <w:rsid w:val="00C5390C"/>
    <w:rsid w:val="00C54329"/>
    <w:rsid w:val="00C54559"/>
    <w:rsid w:val="00C55B8D"/>
    <w:rsid w:val="00C55BE6"/>
    <w:rsid w:val="00C63886"/>
    <w:rsid w:val="00C6449D"/>
    <w:rsid w:val="00C661CF"/>
    <w:rsid w:val="00C66B0E"/>
    <w:rsid w:val="00C66CD5"/>
    <w:rsid w:val="00C66E2C"/>
    <w:rsid w:val="00C71C1A"/>
    <w:rsid w:val="00C71C47"/>
    <w:rsid w:val="00C72576"/>
    <w:rsid w:val="00C752D4"/>
    <w:rsid w:val="00C7792C"/>
    <w:rsid w:val="00C77E3E"/>
    <w:rsid w:val="00C82E6E"/>
    <w:rsid w:val="00C847FF"/>
    <w:rsid w:val="00C85E01"/>
    <w:rsid w:val="00C90437"/>
    <w:rsid w:val="00C90E37"/>
    <w:rsid w:val="00C9202F"/>
    <w:rsid w:val="00C93D54"/>
    <w:rsid w:val="00C93E6C"/>
    <w:rsid w:val="00C94A97"/>
    <w:rsid w:val="00C95DEA"/>
    <w:rsid w:val="00C96636"/>
    <w:rsid w:val="00CA0796"/>
    <w:rsid w:val="00CA23B0"/>
    <w:rsid w:val="00CA4677"/>
    <w:rsid w:val="00CA796B"/>
    <w:rsid w:val="00CB1024"/>
    <w:rsid w:val="00CB2E7B"/>
    <w:rsid w:val="00CB3A3E"/>
    <w:rsid w:val="00CB447C"/>
    <w:rsid w:val="00CB44A0"/>
    <w:rsid w:val="00CC15A2"/>
    <w:rsid w:val="00CC41ED"/>
    <w:rsid w:val="00CC4720"/>
    <w:rsid w:val="00CC6A0B"/>
    <w:rsid w:val="00CC741C"/>
    <w:rsid w:val="00CC7622"/>
    <w:rsid w:val="00CD14BE"/>
    <w:rsid w:val="00CD67DE"/>
    <w:rsid w:val="00CD69CA"/>
    <w:rsid w:val="00CD7940"/>
    <w:rsid w:val="00CE0905"/>
    <w:rsid w:val="00CE0DE4"/>
    <w:rsid w:val="00CE2D19"/>
    <w:rsid w:val="00CE3F86"/>
    <w:rsid w:val="00CE431F"/>
    <w:rsid w:val="00CE5CEE"/>
    <w:rsid w:val="00CE6188"/>
    <w:rsid w:val="00CF37CA"/>
    <w:rsid w:val="00CF40AB"/>
    <w:rsid w:val="00CF682E"/>
    <w:rsid w:val="00D00723"/>
    <w:rsid w:val="00D01423"/>
    <w:rsid w:val="00D01A8B"/>
    <w:rsid w:val="00D01BDF"/>
    <w:rsid w:val="00D01D6D"/>
    <w:rsid w:val="00D025AA"/>
    <w:rsid w:val="00D02C2B"/>
    <w:rsid w:val="00D04173"/>
    <w:rsid w:val="00D05A3A"/>
    <w:rsid w:val="00D06B9F"/>
    <w:rsid w:val="00D0741C"/>
    <w:rsid w:val="00D10490"/>
    <w:rsid w:val="00D104D6"/>
    <w:rsid w:val="00D10A1C"/>
    <w:rsid w:val="00D11EBE"/>
    <w:rsid w:val="00D1225D"/>
    <w:rsid w:val="00D12FCD"/>
    <w:rsid w:val="00D173F4"/>
    <w:rsid w:val="00D2030E"/>
    <w:rsid w:val="00D21702"/>
    <w:rsid w:val="00D21C5E"/>
    <w:rsid w:val="00D25224"/>
    <w:rsid w:val="00D254D3"/>
    <w:rsid w:val="00D259EE"/>
    <w:rsid w:val="00D25E2B"/>
    <w:rsid w:val="00D26297"/>
    <w:rsid w:val="00D26C21"/>
    <w:rsid w:val="00D33EA1"/>
    <w:rsid w:val="00D3588D"/>
    <w:rsid w:val="00D36E9D"/>
    <w:rsid w:val="00D37CD7"/>
    <w:rsid w:val="00D44262"/>
    <w:rsid w:val="00D503A9"/>
    <w:rsid w:val="00D515A0"/>
    <w:rsid w:val="00D522FA"/>
    <w:rsid w:val="00D53550"/>
    <w:rsid w:val="00D539A0"/>
    <w:rsid w:val="00D54146"/>
    <w:rsid w:val="00D54C40"/>
    <w:rsid w:val="00D54E93"/>
    <w:rsid w:val="00D557BA"/>
    <w:rsid w:val="00D55AAF"/>
    <w:rsid w:val="00D60550"/>
    <w:rsid w:val="00D6099C"/>
    <w:rsid w:val="00D622F2"/>
    <w:rsid w:val="00D62768"/>
    <w:rsid w:val="00D64FC6"/>
    <w:rsid w:val="00D6546C"/>
    <w:rsid w:val="00D65937"/>
    <w:rsid w:val="00D65D03"/>
    <w:rsid w:val="00D67227"/>
    <w:rsid w:val="00D6722E"/>
    <w:rsid w:val="00D71D1C"/>
    <w:rsid w:val="00D7648C"/>
    <w:rsid w:val="00D81116"/>
    <w:rsid w:val="00D83A61"/>
    <w:rsid w:val="00D84B13"/>
    <w:rsid w:val="00D85196"/>
    <w:rsid w:val="00D857F4"/>
    <w:rsid w:val="00D8656D"/>
    <w:rsid w:val="00D87765"/>
    <w:rsid w:val="00D91B3D"/>
    <w:rsid w:val="00D92190"/>
    <w:rsid w:val="00D9379A"/>
    <w:rsid w:val="00D93C34"/>
    <w:rsid w:val="00D94EF3"/>
    <w:rsid w:val="00DA0BC0"/>
    <w:rsid w:val="00DA0E4A"/>
    <w:rsid w:val="00DA17DA"/>
    <w:rsid w:val="00DA3AF1"/>
    <w:rsid w:val="00DA7CFF"/>
    <w:rsid w:val="00DB2B3F"/>
    <w:rsid w:val="00DB47E0"/>
    <w:rsid w:val="00DB4843"/>
    <w:rsid w:val="00DB5BE3"/>
    <w:rsid w:val="00DB6884"/>
    <w:rsid w:val="00DB6891"/>
    <w:rsid w:val="00DB7238"/>
    <w:rsid w:val="00DB7622"/>
    <w:rsid w:val="00DB76DF"/>
    <w:rsid w:val="00DB77B5"/>
    <w:rsid w:val="00DC091D"/>
    <w:rsid w:val="00DC1450"/>
    <w:rsid w:val="00DC2425"/>
    <w:rsid w:val="00DC2F10"/>
    <w:rsid w:val="00DC4967"/>
    <w:rsid w:val="00DC75CA"/>
    <w:rsid w:val="00DD10DB"/>
    <w:rsid w:val="00DD1B40"/>
    <w:rsid w:val="00DD3CE4"/>
    <w:rsid w:val="00DD6E49"/>
    <w:rsid w:val="00DE0C20"/>
    <w:rsid w:val="00DE0C3C"/>
    <w:rsid w:val="00DE1228"/>
    <w:rsid w:val="00DE1CBE"/>
    <w:rsid w:val="00DE229C"/>
    <w:rsid w:val="00DE24EE"/>
    <w:rsid w:val="00DE298B"/>
    <w:rsid w:val="00DE4149"/>
    <w:rsid w:val="00DE490F"/>
    <w:rsid w:val="00DE547A"/>
    <w:rsid w:val="00DE582A"/>
    <w:rsid w:val="00DE5956"/>
    <w:rsid w:val="00DF058A"/>
    <w:rsid w:val="00DF2BAF"/>
    <w:rsid w:val="00DF7206"/>
    <w:rsid w:val="00E05EBF"/>
    <w:rsid w:val="00E06023"/>
    <w:rsid w:val="00E06769"/>
    <w:rsid w:val="00E07A72"/>
    <w:rsid w:val="00E116B2"/>
    <w:rsid w:val="00E14B52"/>
    <w:rsid w:val="00E150E1"/>
    <w:rsid w:val="00E248FE"/>
    <w:rsid w:val="00E314E5"/>
    <w:rsid w:val="00E326B5"/>
    <w:rsid w:val="00E32B92"/>
    <w:rsid w:val="00E33169"/>
    <w:rsid w:val="00E33A6C"/>
    <w:rsid w:val="00E40279"/>
    <w:rsid w:val="00E4212D"/>
    <w:rsid w:val="00E466AB"/>
    <w:rsid w:val="00E47461"/>
    <w:rsid w:val="00E51D25"/>
    <w:rsid w:val="00E53056"/>
    <w:rsid w:val="00E55740"/>
    <w:rsid w:val="00E564AB"/>
    <w:rsid w:val="00E56820"/>
    <w:rsid w:val="00E57DDB"/>
    <w:rsid w:val="00E602BF"/>
    <w:rsid w:val="00E63EA8"/>
    <w:rsid w:val="00E6522F"/>
    <w:rsid w:val="00E66686"/>
    <w:rsid w:val="00E66B3F"/>
    <w:rsid w:val="00E66C83"/>
    <w:rsid w:val="00E67145"/>
    <w:rsid w:val="00E67762"/>
    <w:rsid w:val="00E708CE"/>
    <w:rsid w:val="00E72005"/>
    <w:rsid w:val="00E7408C"/>
    <w:rsid w:val="00E7524A"/>
    <w:rsid w:val="00E76420"/>
    <w:rsid w:val="00E77CAF"/>
    <w:rsid w:val="00E800B9"/>
    <w:rsid w:val="00E81596"/>
    <w:rsid w:val="00E81CE0"/>
    <w:rsid w:val="00E82F90"/>
    <w:rsid w:val="00E83A26"/>
    <w:rsid w:val="00E86594"/>
    <w:rsid w:val="00E91EBC"/>
    <w:rsid w:val="00E93A13"/>
    <w:rsid w:val="00E93DE9"/>
    <w:rsid w:val="00E9457D"/>
    <w:rsid w:val="00E95E4F"/>
    <w:rsid w:val="00EA18FF"/>
    <w:rsid w:val="00EA1995"/>
    <w:rsid w:val="00EB0B55"/>
    <w:rsid w:val="00EB4169"/>
    <w:rsid w:val="00EB5F82"/>
    <w:rsid w:val="00EB6913"/>
    <w:rsid w:val="00EB6B83"/>
    <w:rsid w:val="00EB7511"/>
    <w:rsid w:val="00EB794F"/>
    <w:rsid w:val="00EC1501"/>
    <w:rsid w:val="00EC35FF"/>
    <w:rsid w:val="00EC4A4C"/>
    <w:rsid w:val="00EC53F9"/>
    <w:rsid w:val="00EC7A51"/>
    <w:rsid w:val="00ED09C3"/>
    <w:rsid w:val="00ED1109"/>
    <w:rsid w:val="00ED1C3A"/>
    <w:rsid w:val="00ED4E01"/>
    <w:rsid w:val="00ED704D"/>
    <w:rsid w:val="00ED778C"/>
    <w:rsid w:val="00EE57AD"/>
    <w:rsid w:val="00EE79A5"/>
    <w:rsid w:val="00EF0E14"/>
    <w:rsid w:val="00EF6B10"/>
    <w:rsid w:val="00EF7E1B"/>
    <w:rsid w:val="00F0091A"/>
    <w:rsid w:val="00F00D8B"/>
    <w:rsid w:val="00F019D5"/>
    <w:rsid w:val="00F01A2A"/>
    <w:rsid w:val="00F0279E"/>
    <w:rsid w:val="00F04E73"/>
    <w:rsid w:val="00F06663"/>
    <w:rsid w:val="00F06806"/>
    <w:rsid w:val="00F070BE"/>
    <w:rsid w:val="00F13496"/>
    <w:rsid w:val="00F1415A"/>
    <w:rsid w:val="00F17093"/>
    <w:rsid w:val="00F20FB4"/>
    <w:rsid w:val="00F23801"/>
    <w:rsid w:val="00F2450F"/>
    <w:rsid w:val="00F24EF3"/>
    <w:rsid w:val="00F262EA"/>
    <w:rsid w:val="00F30336"/>
    <w:rsid w:val="00F30DDC"/>
    <w:rsid w:val="00F314CA"/>
    <w:rsid w:val="00F317CA"/>
    <w:rsid w:val="00F32C9C"/>
    <w:rsid w:val="00F33147"/>
    <w:rsid w:val="00F3359B"/>
    <w:rsid w:val="00F346B8"/>
    <w:rsid w:val="00F3678F"/>
    <w:rsid w:val="00F4296B"/>
    <w:rsid w:val="00F45F6A"/>
    <w:rsid w:val="00F46094"/>
    <w:rsid w:val="00F46E87"/>
    <w:rsid w:val="00F50237"/>
    <w:rsid w:val="00F52711"/>
    <w:rsid w:val="00F531FB"/>
    <w:rsid w:val="00F542EA"/>
    <w:rsid w:val="00F554B1"/>
    <w:rsid w:val="00F57328"/>
    <w:rsid w:val="00F578FE"/>
    <w:rsid w:val="00F62C21"/>
    <w:rsid w:val="00F63E2C"/>
    <w:rsid w:val="00F678DA"/>
    <w:rsid w:val="00F67EEF"/>
    <w:rsid w:val="00F70066"/>
    <w:rsid w:val="00F719F2"/>
    <w:rsid w:val="00F736BD"/>
    <w:rsid w:val="00F73CB9"/>
    <w:rsid w:val="00F7462E"/>
    <w:rsid w:val="00F77251"/>
    <w:rsid w:val="00F82309"/>
    <w:rsid w:val="00F85567"/>
    <w:rsid w:val="00F90BF5"/>
    <w:rsid w:val="00F9111F"/>
    <w:rsid w:val="00F922CD"/>
    <w:rsid w:val="00F922DE"/>
    <w:rsid w:val="00F92394"/>
    <w:rsid w:val="00F95DD8"/>
    <w:rsid w:val="00F9777B"/>
    <w:rsid w:val="00FA03E1"/>
    <w:rsid w:val="00FA22C9"/>
    <w:rsid w:val="00FA6169"/>
    <w:rsid w:val="00FA6499"/>
    <w:rsid w:val="00FA65EC"/>
    <w:rsid w:val="00FA7691"/>
    <w:rsid w:val="00FB0D77"/>
    <w:rsid w:val="00FB1D12"/>
    <w:rsid w:val="00FB2315"/>
    <w:rsid w:val="00FB25DC"/>
    <w:rsid w:val="00FB2DEB"/>
    <w:rsid w:val="00FB47D9"/>
    <w:rsid w:val="00FB78AF"/>
    <w:rsid w:val="00FC03CD"/>
    <w:rsid w:val="00FC6A67"/>
    <w:rsid w:val="00FC6B4B"/>
    <w:rsid w:val="00FC6E51"/>
    <w:rsid w:val="00FD2BB8"/>
    <w:rsid w:val="00FD5676"/>
    <w:rsid w:val="00FD5AD3"/>
    <w:rsid w:val="00FE100F"/>
    <w:rsid w:val="00FE2B25"/>
    <w:rsid w:val="00FE3213"/>
    <w:rsid w:val="00FE3409"/>
    <w:rsid w:val="00FE464A"/>
    <w:rsid w:val="00FE4F71"/>
    <w:rsid w:val="00FE66C0"/>
    <w:rsid w:val="00FE67A8"/>
    <w:rsid w:val="00FF0438"/>
    <w:rsid w:val="00FF08DC"/>
    <w:rsid w:val="00FF10A1"/>
    <w:rsid w:val="00FF23F6"/>
    <w:rsid w:val="00FF2749"/>
    <w:rsid w:val="00FF528E"/>
    <w:rsid w:val="00FF6549"/>
    <w:rsid w:val="00FF6806"/>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B1534"/>
  <w15:docId w15:val="{91FED8BB-8172-430A-BED8-04A2BE63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DC"/>
    <w:pPr>
      <w:jc w:val="both"/>
    </w:pPr>
    <w:rPr>
      <w:rFonts w:ascii="Cambria Math" w:hAnsi="Cambria Math"/>
      <w:sz w:val="24"/>
    </w:rPr>
  </w:style>
  <w:style w:type="paragraph" w:styleId="Heading1">
    <w:name w:val="heading 1"/>
    <w:basedOn w:val="Normal"/>
    <w:next w:val="Normal"/>
    <w:link w:val="Heading1Char"/>
    <w:uiPriority w:val="9"/>
    <w:qFormat/>
    <w:rsid w:val="00270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F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2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EF9"/>
    <w:rPr>
      <w:rFonts w:ascii="Tahoma" w:hAnsi="Tahoma" w:cs="Tahoma"/>
      <w:sz w:val="16"/>
      <w:szCs w:val="16"/>
    </w:rPr>
  </w:style>
  <w:style w:type="paragraph" w:styleId="NoSpacing">
    <w:name w:val="No Spacing"/>
    <w:link w:val="NoSpacingChar"/>
    <w:uiPriority w:val="1"/>
    <w:qFormat/>
    <w:rsid w:val="00A05581"/>
    <w:pPr>
      <w:spacing w:after="0" w:line="240" w:lineRule="auto"/>
    </w:pPr>
    <w:rPr>
      <w:rFonts w:eastAsiaTheme="minorEastAsia"/>
    </w:rPr>
  </w:style>
  <w:style w:type="character" w:customStyle="1" w:styleId="NoSpacingChar">
    <w:name w:val="No Spacing Char"/>
    <w:basedOn w:val="DefaultParagraphFont"/>
    <w:link w:val="NoSpacing"/>
    <w:uiPriority w:val="1"/>
    <w:rsid w:val="00A05581"/>
    <w:rPr>
      <w:rFonts w:eastAsiaTheme="minorEastAsia"/>
    </w:rPr>
  </w:style>
  <w:style w:type="paragraph" w:styleId="Title">
    <w:name w:val="Title"/>
    <w:basedOn w:val="Normal"/>
    <w:next w:val="Normal"/>
    <w:link w:val="TitleChar"/>
    <w:uiPriority w:val="10"/>
    <w:qFormat/>
    <w:rsid w:val="00750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946"/>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00C26"/>
    <w:rPr>
      <w:i/>
      <w:iCs/>
      <w:color w:val="808080" w:themeColor="text1" w:themeTint="7F"/>
    </w:rPr>
  </w:style>
  <w:style w:type="paragraph" w:styleId="ListParagraph">
    <w:name w:val="List Paragraph"/>
    <w:basedOn w:val="Normal"/>
    <w:link w:val="ListParagraphChar"/>
    <w:uiPriority w:val="34"/>
    <w:qFormat/>
    <w:rsid w:val="003F1656"/>
    <w:pPr>
      <w:ind w:left="720"/>
      <w:contextualSpacing/>
    </w:pPr>
  </w:style>
  <w:style w:type="character" w:customStyle="1" w:styleId="Heading2Char">
    <w:name w:val="Heading 2 Char"/>
    <w:basedOn w:val="DefaultParagraphFont"/>
    <w:link w:val="Heading2"/>
    <w:uiPriority w:val="9"/>
    <w:rsid w:val="00AC1F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32A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3C241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C2415"/>
    <w:rPr>
      <w:b/>
      <w:bCs/>
      <w:i/>
      <w:iCs/>
      <w:color w:val="4F81BD" w:themeColor="accent1"/>
    </w:rPr>
  </w:style>
  <w:style w:type="character" w:customStyle="1" w:styleId="Heading1Char">
    <w:name w:val="Heading 1 Char"/>
    <w:basedOn w:val="DefaultParagraphFont"/>
    <w:link w:val="Heading1"/>
    <w:uiPriority w:val="9"/>
    <w:rsid w:val="00270C98"/>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BF514B"/>
    <w:pPr>
      <w:spacing w:after="0" w:line="240" w:lineRule="auto"/>
    </w:pPr>
  </w:style>
  <w:style w:type="paragraph" w:styleId="Header">
    <w:name w:val="header"/>
    <w:basedOn w:val="Normal"/>
    <w:link w:val="HeaderChar"/>
    <w:uiPriority w:val="99"/>
    <w:unhideWhenUsed/>
    <w:rsid w:val="00490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48"/>
  </w:style>
  <w:style w:type="paragraph" w:styleId="Footer">
    <w:name w:val="footer"/>
    <w:basedOn w:val="Normal"/>
    <w:link w:val="FooterChar"/>
    <w:uiPriority w:val="99"/>
    <w:unhideWhenUsed/>
    <w:rsid w:val="00490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48"/>
  </w:style>
  <w:style w:type="paragraph" w:styleId="TOCHeading">
    <w:name w:val="TOC Heading"/>
    <w:basedOn w:val="Heading1"/>
    <w:next w:val="Normal"/>
    <w:uiPriority w:val="39"/>
    <w:unhideWhenUsed/>
    <w:qFormat/>
    <w:rsid w:val="00DE24EE"/>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79440E"/>
    <w:pPr>
      <w:tabs>
        <w:tab w:val="left" w:pos="1100"/>
        <w:tab w:val="right" w:leader="dot" w:pos="9350"/>
      </w:tabs>
      <w:spacing w:after="100"/>
      <w:ind w:left="220"/>
    </w:pPr>
  </w:style>
  <w:style w:type="paragraph" w:styleId="TOC3">
    <w:name w:val="toc 3"/>
    <w:basedOn w:val="Normal"/>
    <w:next w:val="Normal"/>
    <w:autoRedefine/>
    <w:uiPriority w:val="39"/>
    <w:unhideWhenUsed/>
    <w:rsid w:val="00DE24EE"/>
    <w:pPr>
      <w:tabs>
        <w:tab w:val="right" w:leader="dot" w:pos="9350"/>
      </w:tabs>
      <w:spacing w:after="100"/>
      <w:ind w:left="440"/>
    </w:pPr>
  </w:style>
  <w:style w:type="paragraph" w:styleId="TOC1">
    <w:name w:val="toc 1"/>
    <w:basedOn w:val="Normal"/>
    <w:next w:val="Normal"/>
    <w:autoRedefine/>
    <w:uiPriority w:val="39"/>
    <w:unhideWhenUsed/>
    <w:rsid w:val="00A37F1A"/>
    <w:pPr>
      <w:tabs>
        <w:tab w:val="left" w:pos="440"/>
        <w:tab w:val="right" w:leader="dot" w:pos="9350"/>
      </w:tabs>
      <w:spacing w:after="100"/>
      <w:jc w:val="left"/>
    </w:pPr>
  </w:style>
  <w:style w:type="character" w:styleId="Hyperlink">
    <w:name w:val="Hyperlink"/>
    <w:basedOn w:val="DefaultParagraphFont"/>
    <w:uiPriority w:val="99"/>
    <w:unhideWhenUsed/>
    <w:rsid w:val="00DE24EE"/>
    <w:rPr>
      <w:color w:val="0000FF" w:themeColor="hyperlink"/>
      <w:u w:val="single"/>
    </w:rPr>
  </w:style>
  <w:style w:type="paragraph" w:styleId="Caption">
    <w:name w:val="caption"/>
    <w:basedOn w:val="Normal"/>
    <w:next w:val="Normal"/>
    <w:unhideWhenUsed/>
    <w:qFormat/>
    <w:rsid w:val="003C5A6F"/>
    <w:pPr>
      <w:spacing w:line="240" w:lineRule="auto"/>
    </w:pPr>
    <w:rPr>
      <w:b/>
      <w:bCs/>
      <w:color w:val="4F81BD" w:themeColor="accent1"/>
      <w:sz w:val="18"/>
      <w:szCs w:val="18"/>
    </w:rPr>
  </w:style>
  <w:style w:type="character" w:styleId="Emphasis">
    <w:name w:val="Emphasis"/>
    <w:basedOn w:val="DefaultParagraphFont"/>
    <w:uiPriority w:val="20"/>
    <w:qFormat/>
    <w:rsid w:val="00DE298B"/>
    <w:rPr>
      <w:i/>
      <w:iCs/>
    </w:rPr>
  </w:style>
  <w:style w:type="paragraph" w:customStyle="1" w:styleId="ObjectTitle">
    <w:name w:val="Object Title"/>
    <w:rsid w:val="00FE67A8"/>
    <w:pPr>
      <w:pBdr>
        <w:top w:val="nil"/>
        <w:left w:val="nil"/>
        <w:bottom w:val="nil"/>
        <w:right w:val="nil"/>
        <w:between w:val="nil"/>
        <w:bar w:val="nil"/>
      </w:pBdr>
      <w:spacing w:after="0" w:line="240" w:lineRule="auto"/>
    </w:pPr>
    <w:rPr>
      <w:rFonts w:ascii="DM Sans Bold" w:eastAsia="Arial Unicode MS" w:hAnsi="DM Sans Bold" w:cs="Arial Unicode MS"/>
      <w:color w:val="F5C057"/>
      <w:sz w:val="24"/>
      <w:szCs w:val="24"/>
      <w:bdr w:val="nil"/>
      <w:lang w:eastAsia="en-GB"/>
      <w14:textOutline w14:w="0" w14:cap="flat" w14:cmpd="sng" w14:algn="ctr">
        <w14:noFill/>
        <w14:prstDash w14:val="solid"/>
        <w14:bevel/>
      </w14:textOutline>
    </w:rPr>
  </w:style>
  <w:style w:type="paragraph" w:customStyle="1" w:styleId="ObjectCaption">
    <w:name w:val="Object Caption"/>
    <w:rsid w:val="00FE67A8"/>
    <w:pPr>
      <w:pBdr>
        <w:top w:val="nil"/>
        <w:left w:val="nil"/>
        <w:bottom w:val="nil"/>
        <w:right w:val="nil"/>
        <w:between w:val="nil"/>
        <w:bar w:val="nil"/>
      </w:pBdr>
      <w:spacing w:after="0" w:line="240" w:lineRule="auto"/>
      <w:jc w:val="center"/>
    </w:pPr>
    <w:rPr>
      <w:rFonts w:ascii="DM Sans Regular" w:eastAsia="Arial Unicode MS" w:hAnsi="DM Sans Regular" w:cs="Arial Unicode MS"/>
      <w:color w:val="000000"/>
      <w:sz w:val="24"/>
      <w:szCs w:val="24"/>
      <w:bdr w:val="nil"/>
      <w:lang w:eastAsia="en-GB"/>
      <w14:textOutline w14:w="0" w14:cap="flat" w14:cmpd="sng" w14:algn="ctr">
        <w14:noFill/>
        <w14:prstDash w14:val="solid"/>
        <w14:bevel/>
      </w14:textOutline>
    </w:rPr>
  </w:style>
  <w:style w:type="character" w:customStyle="1" w:styleId="ListParagraphChar">
    <w:name w:val="List Paragraph Char"/>
    <w:link w:val="ListParagraph"/>
    <w:uiPriority w:val="34"/>
    <w:rsid w:val="00884DDC"/>
  </w:style>
  <w:style w:type="table" w:styleId="TableGrid">
    <w:name w:val="Table Grid"/>
    <w:basedOn w:val="TableNormal"/>
    <w:uiPriority w:val="59"/>
    <w:rsid w:val="00FC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A616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FA616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4A10C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4A1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4A10C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TMLCode">
    <w:name w:val="HTML Code"/>
    <w:basedOn w:val="DefaultParagraphFont"/>
    <w:uiPriority w:val="99"/>
    <w:semiHidden/>
    <w:unhideWhenUsed/>
    <w:rsid w:val="00D0741C"/>
    <w:rPr>
      <w:rFonts w:ascii="Courier New" w:eastAsia="Times New Roman" w:hAnsi="Courier New" w:cs="Courier New"/>
      <w:sz w:val="20"/>
      <w:szCs w:val="20"/>
    </w:rPr>
  </w:style>
  <w:style w:type="paragraph" w:styleId="NormalWeb">
    <w:name w:val="Normal (Web)"/>
    <w:basedOn w:val="Normal"/>
    <w:uiPriority w:val="99"/>
    <w:semiHidden/>
    <w:unhideWhenUsed/>
    <w:rsid w:val="002146F3"/>
    <w:pPr>
      <w:spacing w:before="100" w:beforeAutospacing="1" w:after="100" w:afterAutospacing="1" w:line="240" w:lineRule="auto"/>
      <w:jc w:val="left"/>
    </w:pPr>
    <w:rPr>
      <w:rFonts w:ascii="Times New Roman" w:eastAsia="Times New Roman" w:hAnsi="Times New Roman" w:cs="Times New Roman"/>
      <w:szCs w:val="24"/>
      <w:lang w:val="en-IN" w:eastAsia="en-IN"/>
    </w:rPr>
  </w:style>
  <w:style w:type="table" w:styleId="MediumList2-Accent1">
    <w:name w:val="Medium List 2 Accent 1"/>
    <w:basedOn w:val="TableNormal"/>
    <w:uiPriority w:val="66"/>
    <w:rsid w:val="001B5D1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ubtitle">
    <w:name w:val="Subtitle"/>
    <w:basedOn w:val="Normal"/>
    <w:next w:val="Normal"/>
    <w:link w:val="SubtitleChar"/>
    <w:uiPriority w:val="11"/>
    <w:qFormat/>
    <w:rsid w:val="00C6449D"/>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6449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1049">
      <w:bodyDiv w:val="1"/>
      <w:marLeft w:val="0"/>
      <w:marRight w:val="0"/>
      <w:marTop w:val="0"/>
      <w:marBottom w:val="0"/>
      <w:divBdr>
        <w:top w:val="none" w:sz="0" w:space="0" w:color="auto"/>
        <w:left w:val="none" w:sz="0" w:space="0" w:color="auto"/>
        <w:bottom w:val="none" w:sz="0" w:space="0" w:color="auto"/>
        <w:right w:val="none" w:sz="0" w:space="0" w:color="auto"/>
      </w:divBdr>
    </w:div>
    <w:div w:id="27610807">
      <w:bodyDiv w:val="1"/>
      <w:marLeft w:val="0"/>
      <w:marRight w:val="0"/>
      <w:marTop w:val="0"/>
      <w:marBottom w:val="0"/>
      <w:divBdr>
        <w:top w:val="none" w:sz="0" w:space="0" w:color="auto"/>
        <w:left w:val="none" w:sz="0" w:space="0" w:color="auto"/>
        <w:bottom w:val="none" w:sz="0" w:space="0" w:color="auto"/>
        <w:right w:val="none" w:sz="0" w:space="0" w:color="auto"/>
      </w:divBdr>
    </w:div>
    <w:div w:id="33892245">
      <w:bodyDiv w:val="1"/>
      <w:marLeft w:val="0"/>
      <w:marRight w:val="0"/>
      <w:marTop w:val="0"/>
      <w:marBottom w:val="0"/>
      <w:divBdr>
        <w:top w:val="none" w:sz="0" w:space="0" w:color="auto"/>
        <w:left w:val="none" w:sz="0" w:space="0" w:color="auto"/>
        <w:bottom w:val="none" w:sz="0" w:space="0" w:color="auto"/>
        <w:right w:val="none" w:sz="0" w:space="0" w:color="auto"/>
      </w:divBdr>
    </w:div>
    <w:div w:id="122433933">
      <w:bodyDiv w:val="1"/>
      <w:marLeft w:val="0"/>
      <w:marRight w:val="0"/>
      <w:marTop w:val="0"/>
      <w:marBottom w:val="0"/>
      <w:divBdr>
        <w:top w:val="none" w:sz="0" w:space="0" w:color="auto"/>
        <w:left w:val="none" w:sz="0" w:space="0" w:color="auto"/>
        <w:bottom w:val="none" w:sz="0" w:space="0" w:color="auto"/>
        <w:right w:val="none" w:sz="0" w:space="0" w:color="auto"/>
      </w:divBdr>
    </w:div>
    <w:div w:id="296255481">
      <w:bodyDiv w:val="1"/>
      <w:marLeft w:val="0"/>
      <w:marRight w:val="0"/>
      <w:marTop w:val="0"/>
      <w:marBottom w:val="0"/>
      <w:divBdr>
        <w:top w:val="none" w:sz="0" w:space="0" w:color="auto"/>
        <w:left w:val="none" w:sz="0" w:space="0" w:color="auto"/>
        <w:bottom w:val="none" w:sz="0" w:space="0" w:color="auto"/>
        <w:right w:val="none" w:sz="0" w:space="0" w:color="auto"/>
      </w:divBdr>
    </w:div>
    <w:div w:id="522322114">
      <w:bodyDiv w:val="1"/>
      <w:marLeft w:val="0"/>
      <w:marRight w:val="0"/>
      <w:marTop w:val="0"/>
      <w:marBottom w:val="0"/>
      <w:divBdr>
        <w:top w:val="none" w:sz="0" w:space="0" w:color="auto"/>
        <w:left w:val="none" w:sz="0" w:space="0" w:color="auto"/>
        <w:bottom w:val="none" w:sz="0" w:space="0" w:color="auto"/>
        <w:right w:val="none" w:sz="0" w:space="0" w:color="auto"/>
      </w:divBdr>
    </w:div>
    <w:div w:id="689650223">
      <w:bodyDiv w:val="1"/>
      <w:marLeft w:val="0"/>
      <w:marRight w:val="0"/>
      <w:marTop w:val="0"/>
      <w:marBottom w:val="0"/>
      <w:divBdr>
        <w:top w:val="none" w:sz="0" w:space="0" w:color="auto"/>
        <w:left w:val="none" w:sz="0" w:space="0" w:color="auto"/>
        <w:bottom w:val="none" w:sz="0" w:space="0" w:color="auto"/>
        <w:right w:val="none" w:sz="0" w:space="0" w:color="auto"/>
      </w:divBdr>
    </w:div>
    <w:div w:id="816798869">
      <w:bodyDiv w:val="1"/>
      <w:marLeft w:val="0"/>
      <w:marRight w:val="0"/>
      <w:marTop w:val="0"/>
      <w:marBottom w:val="0"/>
      <w:divBdr>
        <w:top w:val="none" w:sz="0" w:space="0" w:color="auto"/>
        <w:left w:val="none" w:sz="0" w:space="0" w:color="auto"/>
        <w:bottom w:val="none" w:sz="0" w:space="0" w:color="auto"/>
        <w:right w:val="none" w:sz="0" w:space="0" w:color="auto"/>
      </w:divBdr>
    </w:div>
    <w:div w:id="818572497">
      <w:bodyDiv w:val="1"/>
      <w:marLeft w:val="0"/>
      <w:marRight w:val="0"/>
      <w:marTop w:val="0"/>
      <w:marBottom w:val="0"/>
      <w:divBdr>
        <w:top w:val="none" w:sz="0" w:space="0" w:color="auto"/>
        <w:left w:val="none" w:sz="0" w:space="0" w:color="auto"/>
        <w:bottom w:val="none" w:sz="0" w:space="0" w:color="auto"/>
        <w:right w:val="none" w:sz="0" w:space="0" w:color="auto"/>
      </w:divBdr>
    </w:div>
    <w:div w:id="867723120">
      <w:bodyDiv w:val="1"/>
      <w:marLeft w:val="0"/>
      <w:marRight w:val="0"/>
      <w:marTop w:val="0"/>
      <w:marBottom w:val="0"/>
      <w:divBdr>
        <w:top w:val="none" w:sz="0" w:space="0" w:color="auto"/>
        <w:left w:val="none" w:sz="0" w:space="0" w:color="auto"/>
        <w:bottom w:val="none" w:sz="0" w:space="0" w:color="auto"/>
        <w:right w:val="none" w:sz="0" w:space="0" w:color="auto"/>
      </w:divBdr>
    </w:div>
    <w:div w:id="909656428">
      <w:bodyDiv w:val="1"/>
      <w:marLeft w:val="0"/>
      <w:marRight w:val="0"/>
      <w:marTop w:val="0"/>
      <w:marBottom w:val="0"/>
      <w:divBdr>
        <w:top w:val="none" w:sz="0" w:space="0" w:color="auto"/>
        <w:left w:val="none" w:sz="0" w:space="0" w:color="auto"/>
        <w:bottom w:val="none" w:sz="0" w:space="0" w:color="auto"/>
        <w:right w:val="none" w:sz="0" w:space="0" w:color="auto"/>
      </w:divBdr>
    </w:div>
    <w:div w:id="931937226">
      <w:bodyDiv w:val="1"/>
      <w:marLeft w:val="0"/>
      <w:marRight w:val="0"/>
      <w:marTop w:val="0"/>
      <w:marBottom w:val="0"/>
      <w:divBdr>
        <w:top w:val="none" w:sz="0" w:space="0" w:color="auto"/>
        <w:left w:val="none" w:sz="0" w:space="0" w:color="auto"/>
        <w:bottom w:val="none" w:sz="0" w:space="0" w:color="auto"/>
        <w:right w:val="none" w:sz="0" w:space="0" w:color="auto"/>
      </w:divBdr>
    </w:div>
    <w:div w:id="1181773049">
      <w:bodyDiv w:val="1"/>
      <w:marLeft w:val="0"/>
      <w:marRight w:val="0"/>
      <w:marTop w:val="0"/>
      <w:marBottom w:val="0"/>
      <w:divBdr>
        <w:top w:val="none" w:sz="0" w:space="0" w:color="auto"/>
        <w:left w:val="none" w:sz="0" w:space="0" w:color="auto"/>
        <w:bottom w:val="none" w:sz="0" w:space="0" w:color="auto"/>
        <w:right w:val="none" w:sz="0" w:space="0" w:color="auto"/>
      </w:divBdr>
    </w:div>
    <w:div w:id="1239756033">
      <w:bodyDiv w:val="1"/>
      <w:marLeft w:val="0"/>
      <w:marRight w:val="0"/>
      <w:marTop w:val="0"/>
      <w:marBottom w:val="0"/>
      <w:divBdr>
        <w:top w:val="none" w:sz="0" w:space="0" w:color="auto"/>
        <w:left w:val="none" w:sz="0" w:space="0" w:color="auto"/>
        <w:bottom w:val="none" w:sz="0" w:space="0" w:color="auto"/>
        <w:right w:val="none" w:sz="0" w:space="0" w:color="auto"/>
      </w:divBdr>
    </w:div>
    <w:div w:id="1337269015">
      <w:bodyDiv w:val="1"/>
      <w:marLeft w:val="0"/>
      <w:marRight w:val="0"/>
      <w:marTop w:val="0"/>
      <w:marBottom w:val="0"/>
      <w:divBdr>
        <w:top w:val="none" w:sz="0" w:space="0" w:color="auto"/>
        <w:left w:val="none" w:sz="0" w:space="0" w:color="auto"/>
        <w:bottom w:val="none" w:sz="0" w:space="0" w:color="auto"/>
        <w:right w:val="none" w:sz="0" w:space="0" w:color="auto"/>
      </w:divBdr>
    </w:div>
    <w:div w:id="1457748138">
      <w:bodyDiv w:val="1"/>
      <w:marLeft w:val="0"/>
      <w:marRight w:val="0"/>
      <w:marTop w:val="0"/>
      <w:marBottom w:val="0"/>
      <w:divBdr>
        <w:top w:val="none" w:sz="0" w:space="0" w:color="auto"/>
        <w:left w:val="none" w:sz="0" w:space="0" w:color="auto"/>
        <w:bottom w:val="none" w:sz="0" w:space="0" w:color="auto"/>
        <w:right w:val="none" w:sz="0" w:space="0" w:color="auto"/>
      </w:divBdr>
    </w:div>
    <w:div w:id="1473134957">
      <w:bodyDiv w:val="1"/>
      <w:marLeft w:val="0"/>
      <w:marRight w:val="0"/>
      <w:marTop w:val="0"/>
      <w:marBottom w:val="0"/>
      <w:divBdr>
        <w:top w:val="none" w:sz="0" w:space="0" w:color="auto"/>
        <w:left w:val="none" w:sz="0" w:space="0" w:color="auto"/>
        <w:bottom w:val="none" w:sz="0" w:space="0" w:color="auto"/>
        <w:right w:val="none" w:sz="0" w:space="0" w:color="auto"/>
      </w:divBdr>
      <w:divsChild>
        <w:div w:id="1365909388">
          <w:marLeft w:val="0"/>
          <w:marRight w:val="0"/>
          <w:marTop w:val="0"/>
          <w:marBottom w:val="0"/>
          <w:divBdr>
            <w:top w:val="none" w:sz="0" w:space="0" w:color="auto"/>
            <w:left w:val="none" w:sz="0" w:space="0" w:color="auto"/>
            <w:bottom w:val="none" w:sz="0" w:space="0" w:color="auto"/>
            <w:right w:val="none" w:sz="0" w:space="0" w:color="auto"/>
          </w:divBdr>
          <w:divsChild>
            <w:div w:id="795296591">
              <w:marLeft w:val="0"/>
              <w:marRight w:val="0"/>
              <w:marTop w:val="0"/>
              <w:marBottom w:val="0"/>
              <w:divBdr>
                <w:top w:val="none" w:sz="0" w:space="0" w:color="auto"/>
                <w:left w:val="none" w:sz="0" w:space="0" w:color="auto"/>
                <w:bottom w:val="none" w:sz="0" w:space="0" w:color="auto"/>
                <w:right w:val="none" w:sz="0" w:space="0" w:color="auto"/>
              </w:divBdr>
              <w:divsChild>
                <w:div w:id="790974321">
                  <w:marLeft w:val="0"/>
                  <w:marRight w:val="0"/>
                  <w:marTop w:val="0"/>
                  <w:marBottom w:val="0"/>
                  <w:divBdr>
                    <w:top w:val="none" w:sz="0" w:space="0" w:color="auto"/>
                    <w:left w:val="none" w:sz="0" w:space="0" w:color="auto"/>
                    <w:bottom w:val="none" w:sz="0" w:space="0" w:color="auto"/>
                    <w:right w:val="none" w:sz="0" w:space="0" w:color="auto"/>
                  </w:divBdr>
                  <w:divsChild>
                    <w:div w:id="2042245325">
                      <w:marLeft w:val="0"/>
                      <w:marRight w:val="0"/>
                      <w:marTop w:val="0"/>
                      <w:marBottom w:val="0"/>
                      <w:divBdr>
                        <w:top w:val="none" w:sz="0" w:space="0" w:color="auto"/>
                        <w:left w:val="none" w:sz="0" w:space="0" w:color="auto"/>
                        <w:bottom w:val="none" w:sz="0" w:space="0" w:color="auto"/>
                        <w:right w:val="none" w:sz="0" w:space="0" w:color="auto"/>
                      </w:divBdr>
                      <w:divsChild>
                        <w:div w:id="1370452743">
                          <w:marLeft w:val="0"/>
                          <w:marRight w:val="0"/>
                          <w:marTop w:val="0"/>
                          <w:marBottom w:val="0"/>
                          <w:divBdr>
                            <w:top w:val="none" w:sz="0" w:space="0" w:color="auto"/>
                            <w:left w:val="none" w:sz="0" w:space="0" w:color="auto"/>
                            <w:bottom w:val="none" w:sz="0" w:space="0" w:color="auto"/>
                            <w:right w:val="none" w:sz="0" w:space="0" w:color="auto"/>
                          </w:divBdr>
                          <w:divsChild>
                            <w:div w:id="1919631566">
                              <w:marLeft w:val="0"/>
                              <w:marRight w:val="0"/>
                              <w:marTop w:val="0"/>
                              <w:marBottom w:val="0"/>
                              <w:divBdr>
                                <w:top w:val="none" w:sz="0" w:space="0" w:color="auto"/>
                                <w:left w:val="none" w:sz="0" w:space="0" w:color="auto"/>
                                <w:bottom w:val="none" w:sz="0" w:space="0" w:color="auto"/>
                                <w:right w:val="none" w:sz="0" w:space="0" w:color="auto"/>
                              </w:divBdr>
                              <w:divsChild>
                                <w:div w:id="585648760">
                                  <w:marLeft w:val="0"/>
                                  <w:marRight w:val="0"/>
                                  <w:marTop w:val="0"/>
                                  <w:marBottom w:val="0"/>
                                  <w:divBdr>
                                    <w:top w:val="none" w:sz="0" w:space="0" w:color="auto"/>
                                    <w:left w:val="none" w:sz="0" w:space="0" w:color="auto"/>
                                    <w:bottom w:val="none" w:sz="0" w:space="0" w:color="auto"/>
                                    <w:right w:val="none" w:sz="0" w:space="0" w:color="auto"/>
                                  </w:divBdr>
                                  <w:divsChild>
                                    <w:div w:id="985670429">
                                      <w:marLeft w:val="0"/>
                                      <w:marRight w:val="0"/>
                                      <w:marTop w:val="0"/>
                                      <w:marBottom w:val="0"/>
                                      <w:divBdr>
                                        <w:top w:val="none" w:sz="0" w:space="0" w:color="auto"/>
                                        <w:left w:val="none" w:sz="0" w:space="0" w:color="auto"/>
                                        <w:bottom w:val="none" w:sz="0" w:space="0" w:color="auto"/>
                                        <w:right w:val="none" w:sz="0" w:space="0" w:color="auto"/>
                                      </w:divBdr>
                                    </w:div>
                                    <w:div w:id="711881772">
                                      <w:marLeft w:val="0"/>
                                      <w:marRight w:val="0"/>
                                      <w:marTop w:val="0"/>
                                      <w:marBottom w:val="0"/>
                                      <w:divBdr>
                                        <w:top w:val="none" w:sz="0" w:space="0" w:color="auto"/>
                                        <w:left w:val="none" w:sz="0" w:space="0" w:color="auto"/>
                                        <w:bottom w:val="none" w:sz="0" w:space="0" w:color="auto"/>
                                        <w:right w:val="none" w:sz="0" w:space="0" w:color="auto"/>
                                      </w:divBdr>
                                      <w:divsChild>
                                        <w:div w:id="37361081">
                                          <w:marLeft w:val="0"/>
                                          <w:marRight w:val="0"/>
                                          <w:marTop w:val="0"/>
                                          <w:marBottom w:val="0"/>
                                          <w:divBdr>
                                            <w:top w:val="none" w:sz="0" w:space="0" w:color="auto"/>
                                            <w:left w:val="none" w:sz="0" w:space="0" w:color="auto"/>
                                            <w:bottom w:val="none" w:sz="0" w:space="0" w:color="auto"/>
                                            <w:right w:val="none" w:sz="0" w:space="0" w:color="auto"/>
                                          </w:divBdr>
                                        </w:div>
                                        <w:div w:id="1799490081">
                                          <w:marLeft w:val="0"/>
                                          <w:marRight w:val="0"/>
                                          <w:marTop w:val="0"/>
                                          <w:marBottom w:val="0"/>
                                          <w:divBdr>
                                            <w:top w:val="none" w:sz="0" w:space="0" w:color="auto"/>
                                            <w:left w:val="none" w:sz="0" w:space="0" w:color="auto"/>
                                            <w:bottom w:val="none" w:sz="0" w:space="0" w:color="auto"/>
                                            <w:right w:val="none" w:sz="0" w:space="0" w:color="auto"/>
                                          </w:divBdr>
                                        </w:div>
                                      </w:divsChild>
                                    </w:div>
                                    <w:div w:id="1151555776">
                                      <w:marLeft w:val="0"/>
                                      <w:marRight w:val="0"/>
                                      <w:marTop w:val="0"/>
                                      <w:marBottom w:val="0"/>
                                      <w:divBdr>
                                        <w:top w:val="none" w:sz="0" w:space="0" w:color="auto"/>
                                        <w:left w:val="none" w:sz="0" w:space="0" w:color="auto"/>
                                        <w:bottom w:val="none" w:sz="0" w:space="0" w:color="auto"/>
                                        <w:right w:val="none" w:sz="0" w:space="0" w:color="auto"/>
                                      </w:divBdr>
                                    </w:div>
                                    <w:div w:id="202793186">
                                      <w:marLeft w:val="0"/>
                                      <w:marRight w:val="0"/>
                                      <w:marTop w:val="0"/>
                                      <w:marBottom w:val="0"/>
                                      <w:divBdr>
                                        <w:top w:val="none" w:sz="0" w:space="0" w:color="auto"/>
                                        <w:left w:val="none" w:sz="0" w:space="0" w:color="auto"/>
                                        <w:bottom w:val="none" w:sz="0" w:space="0" w:color="auto"/>
                                        <w:right w:val="none" w:sz="0" w:space="0" w:color="auto"/>
                                      </w:divBdr>
                                    </w:div>
                                    <w:div w:id="412046289">
                                      <w:marLeft w:val="0"/>
                                      <w:marRight w:val="0"/>
                                      <w:marTop w:val="0"/>
                                      <w:marBottom w:val="100"/>
                                      <w:divBdr>
                                        <w:top w:val="none" w:sz="0" w:space="0" w:color="auto"/>
                                        <w:left w:val="none" w:sz="0" w:space="0" w:color="auto"/>
                                        <w:bottom w:val="none" w:sz="0" w:space="0" w:color="auto"/>
                                        <w:right w:val="none" w:sz="0" w:space="0" w:color="auto"/>
                                      </w:divBdr>
                                      <w:divsChild>
                                        <w:div w:id="126438146">
                                          <w:marLeft w:val="0"/>
                                          <w:marRight w:val="0"/>
                                          <w:marTop w:val="0"/>
                                          <w:marBottom w:val="0"/>
                                          <w:divBdr>
                                            <w:top w:val="none" w:sz="0" w:space="0" w:color="auto"/>
                                            <w:left w:val="none" w:sz="0" w:space="0" w:color="auto"/>
                                            <w:bottom w:val="none" w:sz="0" w:space="0" w:color="auto"/>
                                            <w:right w:val="none" w:sz="0" w:space="0" w:color="auto"/>
                                          </w:divBdr>
                                          <w:divsChild>
                                            <w:div w:id="1894001720">
                                              <w:marLeft w:val="0"/>
                                              <w:marRight w:val="0"/>
                                              <w:marTop w:val="0"/>
                                              <w:marBottom w:val="0"/>
                                              <w:divBdr>
                                                <w:top w:val="none" w:sz="0" w:space="0" w:color="auto"/>
                                                <w:left w:val="none" w:sz="0" w:space="0" w:color="auto"/>
                                                <w:bottom w:val="none" w:sz="0" w:space="0" w:color="auto"/>
                                                <w:right w:val="none" w:sz="0" w:space="0" w:color="auto"/>
                                              </w:divBdr>
                                            </w:div>
                                            <w:div w:id="1857499598">
                                              <w:marLeft w:val="0"/>
                                              <w:marRight w:val="75"/>
                                              <w:marTop w:val="0"/>
                                              <w:marBottom w:val="0"/>
                                              <w:divBdr>
                                                <w:top w:val="none" w:sz="0" w:space="0" w:color="auto"/>
                                                <w:left w:val="none" w:sz="0" w:space="0" w:color="auto"/>
                                                <w:bottom w:val="none" w:sz="0" w:space="0" w:color="auto"/>
                                                <w:right w:val="none" w:sz="0" w:space="0" w:color="auto"/>
                                              </w:divBdr>
                                            </w:div>
                                            <w:div w:id="1087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812682">
                              <w:marLeft w:val="0"/>
                              <w:marRight w:val="0"/>
                              <w:marTop w:val="0"/>
                              <w:marBottom w:val="0"/>
                              <w:divBdr>
                                <w:top w:val="none" w:sz="0" w:space="0" w:color="auto"/>
                                <w:left w:val="none" w:sz="0" w:space="0" w:color="auto"/>
                                <w:bottom w:val="none" w:sz="0" w:space="0" w:color="auto"/>
                                <w:right w:val="none" w:sz="0" w:space="0" w:color="auto"/>
                              </w:divBdr>
                              <w:divsChild>
                                <w:div w:id="1397049279">
                                  <w:marLeft w:val="0"/>
                                  <w:marRight w:val="0"/>
                                  <w:marTop w:val="0"/>
                                  <w:marBottom w:val="0"/>
                                  <w:divBdr>
                                    <w:top w:val="none" w:sz="0" w:space="0" w:color="auto"/>
                                    <w:left w:val="none" w:sz="0" w:space="0" w:color="auto"/>
                                    <w:bottom w:val="none" w:sz="0" w:space="0" w:color="auto"/>
                                    <w:right w:val="none" w:sz="0" w:space="0" w:color="auto"/>
                                  </w:divBdr>
                                  <w:divsChild>
                                    <w:div w:id="10098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697908">
      <w:bodyDiv w:val="1"/>
      <w:marLeft w:val="0"/>
      <w:marRight w:val="0"/>
      <w:marTop w:val="0"/>
      <w:marBottom w:val="0"/>
      <w:divBdr>
        <w:top w:val="none" w:sz="0" w:space="0" w:color="auto"/>
        <w:left w:val="none" w:sz="0" w:space="0" w:color="auto"/>
        <w:bottom w:val="none" w:sz="0" w:space="0" w:color="auto"/>
        <w:right w:val="none" w:sz="0" w:space="0" w:color="auto"/>
      </w:divBdr>
    </w:div>
    <w:div w:id="1628773249">
      <w:bodyDiv w:val="1"/>
      <w:marLeft w:val="0"/>
      <w:marRight w:val="0"/>
      <w:marTop w:val="0"/>
      <w:marBottom w:val="0"/>
      <w:divBdr>
        <w:top w:val="none" w:sz="0" w:space="0" w:color="auto"/>
        <w:left w:val="none" w:sz="0" w:space="0" w:color="auto"/>
        <w:bottom w:val="none" w:sz="0" w:space="0" w:color="auto"/>
        <w:right w:val="none" w:sz="0" w:space="0" w:color="auto"/>
      </w:divBdr>
    </w:div>
    <w:div w:id="1782920113">
      <w:bodyDiv w:val="1"/>
      <w:marLeft w:val="0"/>
      <w:marRight w:val="0"/>
      <w:marTop w:val="0"/>
      <w:marBottom w:val="0"/>
      <w:divBdr>
        <w:top w:val="none" w:sz="0" w:space="0" w:color="auto"/>
        <w:left w:val="none" w:sz="0" w:space="0" w:color="auto"/>
        <w:bottom w:val="none" w:sz="0" w:space="0" w:color="auto"/>
        <w:right w:val="none" w:sz="0" w:space="0" w:color="auto"/>
      </w:divBdr>
    </w:div>
    <w:div w:id="1784768873">
      <w:bodyDiv w:val="1"/>
      <w:marLeft w:val="0"/>
      <w:marRight w:val="0"/>
      <w:marTop w:val="0"/>
      <w:marBottom w:val="0"/>
      <w:divBdr>
        <w:top w:val="none" w:sz="0" w:space="0" w:color="auto"/>
        <w:left w:val="none" w:sz="0" w:space="0" w:color="auto"/>
        <w:bottom w:val="none" w:sz="0" w:space="0" w:color="auto"/>
        <w:right w:val="none" w:sz="0" w:space="0" w:color="auto"/>
      </w:divBdr>
    </w:div>
    <w:div w:id="21013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250D7-60B3-421D-929C-F7EF033F2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21</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Rakesh.singh</cp:lastModifiedBy>
  <cp:revision>114</cp:revision>
  <cp:lastPrinted>2022-07-25T14:02:00Z</cp:lastPrinted>
  <dcterms:created xsi:type="dcterms:W3CDTF">2023-02-20T08:51:00Z</dcterms:created>
  <dcterms:modified xsi:type="dcterms:W3CDTF">2023-04-17T09:33:00Z</dcterms:modified>
</cp:coreProperties>
</file>